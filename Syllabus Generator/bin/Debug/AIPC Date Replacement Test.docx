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089E" w:rsidRDefault="028CD9CE" w:rsidP="0001089E">
      <w:pPr>
        <w:pStyle w:val="Heading1"/>
        <w:pBdr>
          <w:bottom w:val="single" w:sz="12" w:space="1" w:color="auto"/>
        </w:pBdr>
        <w:ind w:left="-5"/>
      </w:pPr>
      <w:bookmarkStart w:id="0" w:name="_GoBack"/>
      <w:bookmarkEnd w:id="0"/>
      <w:r>
        <w:t xml:space="preserve">Course Description </w:t>
      </w:r>
    </w:p>
    <w:p w:rsidR="0001089E" w:rsidRDefault="0001089E" w:rsidP="0001089E">
      <w:pPr>
        <w:ind w:left="-5"/>
      </w:pPr>
    </w:p>
    <w:p w:rsidR="0001089E" w:rsidDel="00975DBA" w:rsidRDefault="028CD9CE" w:rsidP="0001089E">
      <w:pPr>
        <w:spacing w:line="240" w:lineRule="auto"/>
        <w:ind w:left="-5"/>
        <w:rPr>
          <w:del w:id="1" w:author="Miles Exner" w:date="2018-11-14T13:14:00Z"/>
        </w:rPr>
      </w:pPr>
      <w:del w:id="2" w:author="Miles Exner" w:date="2018-11-14T13:14:00Z">
        <w:r w:rsidDel="00975DBA">
          <w:delText xml:space="preserve">The purpose of this course is to provide the doctoral candidate with direct patient management observation in biomedical settings to develop advanced clinical knowledge and skills and instill the habits of self-directed learning and critical thinking in an integrated setting. </w:delText>
        </w:r>
      </w:del>
    </w:p>
    <w:p w:rsidR="004F4CB6" w:rsidRDefault="004F4CB6" w:rsidP="004F4CB6">
      <w:pPr>
        <w:spacing w:line="240" w:lineRule="auto"/>
        <w:ind w:left="-5"/>
        <w:rPr>
          <w:ins w:id="3" w:author="Miles Exner" w:date="2018-11-14T13:20:00Z"/>
        </w:rPr>
      </w:pPr>
      <w:ins w:id="4" w:author="Miles Exner" w:date="2018-11-14T13:20:00Z">
        <w:r>
          <w:t xml:space="preserve">The purpose of this course is to provide the doctoral candidate with direct patient management observation in biomedical settings to develop advanced clinical knowledge and skills and instill the habits of self-directed learning and critical thinking in an integrated setting. </w:t>
        </w:r>
      </w:ins>
    </w:p>
    <w:p w:rsidR="004F4CB6" w:rsidRDefault="004F4CB6" w:rsidP="004F4CB6">
      <w:pPr>
        <w:spacing w:after="396" w:line="240" w:lineRule="auto"/>
        <w:ind w:left="-5"/>
        <w:rPr>
          <w:ins w:id="5" w:author="Miles Exner" w:date="2018-11-14T13:20:00Z"/>
        </w:rPr>
      </w:pPr>
      <w:ins w:id="6" w:author="Miles Exner" w:date="2018-11-14T13:20:00Z">
        <w:r>
          <w:t xml:space="preserve">Applications of Inter-Professional Communication is designed to provide advanced clinical training and experiences in an approved biomedical setting designed to articulate closely with the didactic portion of the curriculum.  Doctoral candidates will be supervised at the practicum sites by allopathic/osteopathic doctors (MD/DO), physician assistants (PA), nurse practitioners (NP), certified nurse midwives (CNM), registered nurses (RN), advanced practice nurses (APN), physical therapists (PT), occupational therapists (OT), pharmacists (PharmD), dentists (DDS/DMD), doctors of chiropractic (DC), doctors of naturopathy (ND), registered dietician (RD), or other approved healthcare clinicians.    </w:t>
        </w:r>
      </w:ins>
    </w:p>
    <w:p w:rsidR="0001089E" w:rsidDel="004F4CB6" w:rsidRDefault="028CD9CE" w:rsidP="0001089E">
      <w:pPr>
        <w:spacing w:after="396" w:line="240" w:lineRule="auto"/>
        <w:ind w:left="-5"/>
        <w:rPr>
          <w:del w:id="7" w:author="Miles Exner" w:date="2018-11-14T13:20:00Z"/>
        </w:rPr>
      </w:pPr>
      <w:del w:id="8" w:author="Miles Exner" w:date="2018-11-14T13:14:00Z">
        <w:r w:rsidDel="00975DBA">
          <w:delText>Applications of Inter-Professional Communication is designed to provide advanced clinical training and experiences in an approved biomedical setting designed to articulate closely with the didactic portion of the curriculum.  Doctoral candidates will be supervised at the practicum sites by allopathic/osteopathic doctors (MD/DO), physician assistants (PA), nurse practitioners (NP), certified nurse midwi</w:delText>
        </w:r>
      </w:del>
      <w:ins w:id="9" w:author="Thomas Grieve" w:date="2018-11-09T13:19:00Z">
        <w:del w:id="10" w:author="Miles Exner" w:date="2018-11-14T13:14:00Z">
          <w:r w:rsidR="00FE33C1" w:rsidDel="00975DBA">
            <w:delText>v</w:delText>
          </w:r>
        </w:del>
      </w:ins>
      <w:del w:id="11" w:author="Miles Exner" w:date="2018-11-14T13:14:00Z">
        <w:r w:rsidDel="00975DBA">
          <w:delText xml:space="preserve">fes (CNM), registered nurses (RN), advanced practice registered nurses (APRN), physical therapists (PT), occupational therapists (OT), pharmacists (PharmD), dentists (DDS/DMD), </w:delText>
        </w:r>
      </w:del>
      <w:ins w:id="12" w:author="Thomas Grieve" w:date="2018-11-09T13:18:00Z">
        <w:del w:id="13" w:author="Miles Exner" w:date="2018-11-14T13:14:00Z">
          <w:r w:rsidR="00A25AA9" w:rsidDel="00975DBA">
            <w:delText xml:space="preserve">doctors of </w:delText>
          </w:r>
        </w:del>
      </w:ins>
      <w:del w:id="14" w:author="Miles Exner" w:date="2018-11-14T13:14:00Z">
        <w:r w:rsidDel="00975DBA">
          <w:delText>chiropractors</w:delText>
        </w:r>
      </w:del>
      <w:ins w:id="15" w:author="Thomas Grieve" w:date="2018-11-09T13:18:00Z">
        <w:del w:id="16" w:author="Miles Exner" w:date="2018-11-14T13:14:00Z">
          <w:r w:rsidR="00A25AA9" w:rsidDel="00975DBA">
            <w:delText>ic</w:delText>
          </w:r>
        </w:del>
      </w:ins>
      <w:del w:id="17" w:author="Miles Exner" w:date="2018-11-14T13:14:00Z">
        <w:r w:rsidDel="00975DBA">
          <w:delText xml:space="preserve"> (DC), </w:delText>
        </w:r>
      </w:del>
      <w:ins w:id="18" w:author="Thomas Grieve" w:date="2018-11-09T13:18:00Z">
        <w:del w:id="19" w:author="Miles Exner" w:date="2018-11-14T13:14:00Z">
          <w:r w:rsidR="00A25AA9" w:rsidDel="00975DBA">
            <w:delText xml:space="preserve">doctors of </w:delText>
          </w:r>
        </w:del>
      </w:ins>
      <w:del w:id="20" w:author="Miles Exner" w:date="2018-11-14T13:14:00Z">
        <w:r w:rsidDel="00975DBA">
          <w:delText>naturopaths</w:delText>
        </w:r>
      </w:del>
      <w:ins w:id="21" w:author="Thomas Grieve" w:date="2018-11-09T13:18:00Z">
        <w:del w:id="22" w:author="Miles Exner" w:date="2018-11-14T13:14:00Z">
          <w:r w:rsidR="00A25AA9" w:rsidDel="00975DBA">
            <w:delText>y</w:delText>
          </w:r>
        </w:del>
      </w:ins>
      <w:del w:id="23" w:author="Miles Exner" w:date="2018-11-14T13:14:00Z">
        <w:r w:rsidDel="00975DBA">
          <w:delText xml:space="preserve"> (ND), registered dietician (RD), or other approved healthcare clinicians.</w:delText>
        </w:r>
      </w:del>
      <w:del w:id="24" w:author="Miles Exner" w:date="2018-11-14T13:20:00Z">
        <w:r w:rsidDel="004F4CB6">
          <w:delText xml:space="preserve">    </w:delText>
        </w:r>
      </w:del>
    </w:p>
    <w:p w:rsidR="0001089E" w:rsidRDefault="028CD9CE" w:rsidP="0001089E">
      <w:pPr>
        <w:pStyle w:val="Heading1"/>
        <w:ind w:left="-5"/>
      </w:pPr>
      <w:r>
        <w:t xml:space="preserve">Course Learning Outcomes </w:t>
      </w:r>
    </w:p>
    <w:p w:rsidR="0001089E" w:rsidRPr="00241F42" w:rsidRDefault="028CD9CE" w:rsidP="0001089E">
      <w:r>
        <w:t>___________________________________________________________________________________________________________</w:t>
      </w:r>
    </w:p>
    <w:p w:rsidR="0001089E" w:rsidRDefault="0001089E" w:rsidP="0001089E">
      <w:pPr>
        <w:ind w:left="-5"/>
      </w:pPr>
    </w:p>
    <w:p w:rsidR="0001089E" w:rsidRDefault="028CD9CE" w:rsidP="0001089E">
      <w:pPr>
        <w:ind w:left="-5"/>
      </w:pPr>
      <w:r>
        <w:t xml:space="preserve">Upon the successful completion of this course, each student will be able to:  </w:t>
      </w:r>
    </w:p>
    <w:p w:rsidR="0001089E" w:rsidRDefault="0001089E" w:rsidP="0001089E">
      <w:pPr>
        <w:spacing w:after="0" w:line="259" w:lineRule="auto"/>
        <w:ind w:left="840" w:firstLine="0"/>
      </w:pPr>
      <w:r>
        <w:t xml:space="preserve"> </w:t>
      </w:r>
    </w:p>
    <w:p w:rsidR="0001089E" w:rsidRDefault="028CD9CE" w:rsidP="0001089E">
      <w:pPr>
        <w:numPr>
          <w:ilvl w:val="0"/>
          <w:numId w:val="1"/>
        </w:numPr>
        <w:ind w:hanging="360"/>
      </w:pPr>
      <w:r>
        <w:t xml:space="preserve">Observe a biomedical case management team in the diagnosis and treatment of presenting conditions as well as discussed with allied providers possible OM treatment options. </w:t>
      </w:r>
    </w:p>
    <w:p w:rsidR="0001089E" w:rsidRDefault="028CD9CE" w:rsidP="0001089E">
      <w:pPr>
        <w:numPr>
          <w:ilvl w:val="0"/>
          <w:numId w:val="1"/>
        </w:numPr>
        <w:ind w:hanging="360"/>
      </w:pPr>
      <w:r>
        <w:t xml:space="preserve">Demonstrate advanced critical thinking skills via the process of diagnosis and treatment methods from an integrative medicine, modern TCM and classical TCM perspective. </w:t>
      </w:r>
    </w:p>
    <w:p w:rsidR="0001089E" w:rsidRDefault="028CD9CE" w:rsidP="0001089E">
      <w:pPr>
        <w:numPr>
          <w:ilvl w:val="0"/>
          <w:numId w:val="1"/>
        </w:numPr>
        <w:ind w:hanging="360"/>
      </w:pPr>
      <w:r>
        <w:t xml:space="preserve">Demonstrate advanced comprehension of TCM and biomedical disease etiology, </w:t>
      </w:r>
      <w:proofErr w:type="spellStart"/>
      <w:r>
        <w:t>patho</w:t>
      </w:r>
      <w:proofErr w:type="spellEnd"/>
      <w:r>
        <w:t xml:space="preserve">-mechanisms, and biomedical standard of care by effectively communicating treatment strategy, expectations and goals to their peers. </w:t>
      </w:r>
    </w:p>
    <w:p w:rsidR="0001089E" w:rsidRDefault="028CD9CE" w:rsidP="0001089E">
      <w:pPr>
        <w:numPr>
          <w:ilvl w:val="0"/>
          <w:numId w:val="1"/>
        </w:numPr>
        <w:ind w:hanging="360"/>
      </w:pPr>
      <w:r>
        <w:t xml:space="preserve">Practically apply the knowledge synthesized from scientific and scholarly inquiry. </w:t>
      </w:r>
    </w:p>
    <w:p w:rsidR="0001089E" w:rsidRDefault="028CD9CE" w:rsidP="0001089E">
      <w:pPr>
        <w:numPr>
          <w:ilvl w:val="0"/>
          <w:numId w:val="1"/>
        </w:numPr>
        <w:spacing w:after="120" w:line="243" w:lineRule="auto"/>
        <w:ind w:hanging="360"/>
      </w:pPr>
      <w:r>
        <w:t xml:space="preserve">Demonstrate developing skills in integrating both OM and biomedicine treatment options for patient care. </w:t>
      </w:r>
    </w:p>
    <w:p w:rsidR="0001089E" w:rsidRPr="00BD69CA" w:rsidRDefault="028CD9CE" w:rsidP="0001089E">
      <w:pPr>
        <w:numPr>
          <w:ilvl w:val="0"/>
          <w:numId w:val="1"/>
        </w:numPr>
        <w:spacing w:after="120" w:line="243" w:lineRule="auto"/>
        <w:ind w:hanging="360"/>
      </w:pPr>
      <w:r w:rsidRPr="028CD9CE">
        <w:rPr>
          <w:color w:val="1A1A1A"/>
        </w:rPr>
        <w:t>Obtain a comprehensive understanding of the requirements for developing and maintaining a viable acupuncture practice inclusive of the understanding of practice in the interdisciplinary setting of a hospital.</w:t>
      </w:r>
      <w:r>
        <w:t xml:space="preserve"> </w:t>
      </w:r>
    </w:p>
    <w:p w:rsidR="0001089E" w:rsidRDefault="0001089E" w:rsidP="0001089E">
      <w:pPr>
        <w:spacing w:after="104" w:line="259" w:lineRule="auto"/>
        <w:ind w:left="720" w:firstLine="0"/>
      </w:pPr>
    </w:p>
    <w:p w:rsidR="0001089E" w:rsidRDefault="028CD9CE" w:rsidP="028CD9CE">
      <w:pPr>
        <w:spacing w:after="387" w:line="259" w:lineRule="auto"/>
        <w:rPr>
          <w:b/>
          <w:bCs/>
          <w:sz w:val="24"/>
          <w:szCs w:val="24"/>
        </w:rPr>
      </w:pPr>
      <w:r w:rsidRPr="028CD9CE">
        <w:rPr>
          <w:b/>
          <w:bCs/>
          <w:sz w:val="24"/>
          <w:szCs w:val="24"/>
        </w:rPr>
        <w:t>Course Requirements and Evaluation (Assignments)</w:t>
      </w:r>
    </w:p>
    <w:p w:rsidR="0001089E" w:rsidRDefault="028CD9CE" w:rsidP="028CD9CE">
      <w:pPr>
        <w:spacing w:after="387" w:line="259" w:lineRule="auto"/>
        <w:rPr>
          <w:color w:val="auto"/>
        </w:rPr>
      </w:pPr>
      <w:r w:rsidRPr="028CD9CE">
        <w:rPr>
          <w:color w:val="auto"/>
        </w:rPr>
        <w:t>There are 10 live synchronous meetings. Each session is 1 hour 15 minutes for 10 weeks per the schedule.            All other activity for AIPC is asynchronous.</w:t>
      </w:r>
    </w:p>
    <w:p w:rsidR="0001089E" w:rsidRDefault="0001089E" w:rsidP="0001089E">
      <w:pPr>
        <w:spacing w:after="387" w:line="259" w:lineRule="auto"/>
        <w:rPr>
          <w:color w:val="C00000"/>
          <w:szCs w:val="20"/>
        </w:rPr>
      </w:pPr>
    </w:p>
    <w:p w:rsidR="0001089E" w:rsidRPr="00401319" w:rsidRDefault="0001089E" w:rsidP="0001089E">
      <w:pPr>
        <w:spacing w:after="387" w:line="259" w:lineRule="auto"/>
        <w:rPr>
          <w:color w:val="C00000"/>
          <w:szCs w:val="20"/>
        </w:rPr>
      </w:pPr>
    </w:p>
    <w:tbl>
      <w:tblPr>
        <w:tblStyle w:val="TableGrid1"/>
        <w:tblW w:w="10949" w:type="dxa"/>
        <w:tblInd w:w="-110" w:type="dxa"/>
        <w:tblCellMar>
          <w:top w:w="8" w:type="dxa"/>
          <w:left w:w="110" w:type="dxa"/>
          <w:right w:w="52" w:type="dxa"/>
        </w:tblCellMar>
        <w:tblLook w:val="04A0" w:firstRow="1" w:lastRow="0" w:firstColumn="1" w:lastColumn="0" w:noHBand="0" w:noVBand="1"/>
        <w:tblPrChange w:id="25" w:author="Thomas Grieve" w:date="2018-11-09T11:02:00Z">
          <w:tblPr>
            <w:tblStyle w:val="TableGrid1"/>
            <w:tblW w:w="10949" w:type="dxa"/>
            <w:tblInd w:w="-110" w:type="dxa"/>
            <w:tblCellMar>
              <w:top w:w="8" w:type="dxa"/>
              <w:left w:w="110" w:type="dxa"/>
              <w:right w:w="52" w:type="dxa"/>
            </w:tblCellMar>
            <w:tblLook w:val="04A0" w:firstRow="1" w:lastRow="0" w:firstColumn="1" w:lastColumn="0" w:noHBand="0" w:noVBand="1"/>
          </w:tblPr>
        </w:tblPrChange>
      </w:tblPr>
      <w:tblGrid>
        <w:gridCol w:w="6070"/>
        <w:gridCol w:w="1080"/>
        <w:gridCol w:w="2340"/>
        <w:gridCol w:w="1459"/>
        <w:tblGridChange w:id="26">
          <w:tblGrid>
            <w:gridCol w:w="360"/>
            <w:gridCol w:w="360"/>
            <w:gridCol w:w="360"/>
            <w:gridCol w:w="360"/>
          </w:tblGrid>
        </w:tblGridChange>
      </w:tblGrid>
      <w:tr w:rsidR="0001089E" w:rsidTr="74C4A940">
        <w:trPr>
          <w:trHeight w:val="259"/>
        </w:trPr>
        <w:tc>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27" w:author="Thomas Grieve" w:date="2018-11-09T11:02:00Z">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56" w:firstLine="0"/>
              <w:jc w:val="center"/>
            </w:pPr>
            <w:r w:rsidRPr="028CD9CE">
              <w:rPr>
                <w:b/>
                <w:bCs/>
              </w:rPr>
              <w:t xml:space="preserve">Assignments </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28" w:author="Thomas Grieve" w:date="2018-11-09T11:02:00Z">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57" w:firstLine="0"/>
              <w:jc w:val="center"/>
            </w:pPr>
            <w:r w:rsidRPr="028CD9CE">
              <w:rPr>
                <w:b/>
                <w:bCs/>
              </w:rPr>
              <w:t xml:space="preserve">% </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29" w:author="Thomas Grieve" w:date="2018-11-09T11:02:00Z">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65" w:firstLine="0"/>
              <w:jc w:val="center"/>
            </w:pPr>
            <w:r w:rsidRPr="028CD9CE">
              <w:rPr>
                <w:b/>
                <w:bCs/>
              </w:rPr>
              <w:t xml:space="preserve">Date Due  </w:t>
            </w:r>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30" w:author="Thomas Grieve" w:date="2018-11-09T11:02:00Z">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65" w:firstLine="0"/>
              <w:jc w:val="center"/>
            </w:pPr>
            <w:r w:rsidRPr="028CD9CE">
              <w:rPr>
                <w:b/>
                <w:bCs/>
              </w:rPr>
              <w:t xml:space="preserve">Time Due </w:t>
            </w:r>
          </w:p>
        </w:tc>
      </w:tr>
      <w:tr w:rsidR="0001089E" w:rsidTr="74C4A940">
        <w:trPr>
          <w:trHeight w:val="499"/>
        </w:trPr>
        <w:tc>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31" w:author="Thomas Grieve" w:date="2018-11-09T11:02:00Z">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pPr>
            <w:r>
              <w:t>Assignment#1: 6 Forums</w:t>
            </w:r>
          </w:p>
          <w:p w:rsidR="0001089E" w:rsidRDefault="028CD9CE" w:rsidP="00DA7561">
            <w:pPr>
              <w:spacing w:after="0" w:line="259" w:lineRule="auto"/>
            </w:pPr>
            <w:r>
              <w:t>(a)-(f) 6 Topic Forum Entries (5% each) – Moodle entry</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32" w:author="Thomas Grieve" w:date="2018-11-09T11:02:00Z">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58" w:firstLine="0"/>
              <w:jc w:val="center"/>
            </w:pPr>
            <w:r>
              <w:t>30</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33" w:author="Thomas Grieve" w:date="2018-11-09T11:02:00Z">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B65111">
            <w:pPr>
              <w:spacing w:after="0" w:line="259" w:lineRule="auto"/>
              <w:ind w:left="0" w:right="65" w:firstLine="0"/>
              <w:jc w:val="center"/>
            </w:pPr>
            <w:del w:id="34" w:author="Heather Klein" w:date="2018-10-11T14:47:00Z">
              <w:r w:rsidDel="00237450">
                <w:delText>9/15</w:delText>
              </w:r>
            </w:del>
            <w:ins w:id="35" w:author="Heather Klein" w:date="2018-10-11T14:47:00Z">
              <w:del w:id="36" w:author="Miles Exner" w:date="2018-11-14T10:59:00Z">
                <w:r w:rsidR="00237450" w:rsidDel="001C308B">
                  <w:delText>1/12</w:delText>
                </w:r>
              </w:del>
            </w:ins>
            <w:ins w:id="37" w:author="Miles Exner" w:date="2018-11-14T13:33:00Z">
              <w:r w:rsidR="00281E32">
                <w:t>1</w:t>
              </w:r>
            </w:ins>
            <w:r>
              <w:t xml:space="preserve">, </w:t>
            </w:r>
            <w:del w:id="38" w:author="Heather Klein" w:date="2018-10-11T14:54:00Z">
              <w:r w:rsidDel="00E958B8">
                <w:delText>9/22</w:delText>
              </w:r>
            </w:del>
            <w:ins w:id="39" w:author="Heather Klein" w:date="2018-10-11T14:54:00Z">
              <w:del w:id="40" w:author="Miles Exner" w:date="2018-11-14T10:59:00Z">
                <w:r w:rsidR="00E958B8" w:rsidDel="001C308B">
                  <w:delText>1/19</w:delText>
                </w:r>
              </w:del>
            </w:ins>
            <w:ins w:id="41" w:author="Miles Exner" w:date="2018-11-14T13:33:00Z">
              <w:r w:rsidR="00281E32">
                <w:t>2</w:t>
              </w:r>
            </w:ins>
            <w:r>
              <w:t xml:space="preserve">, </w:t>
            </w:r>
            <w:del w:id="42" w:author="Heather Klein" w:date="2018-10-11T14:54:00Z">
              <w:r w:rsidDel="00E958B8">
                <w:delText>10/6</w:delText>
              </w:r>
            </w:del>
            <w:ins w:id="43" w:author="Heather Klein" w:date="2018-10-11T14:54:00Z">
              <w:del w:id="44" w:author="Miles Exner" w:date="2018-11-14T11:00:00Z">
                <w:r w:rsidR="00E958B8" w:rsidDel="001C308B">
                  <w:delText>2/2</w:delText>
                </w:r>
              </w:del>
            </w:ins>
            <w:ins w:id="45" w:author="Miles Exner" w:date="2018-11-14T13:33:00Z">
              <w:r w:rsidR="00281E32">
                <w:t>3</w:t>
              </w:r>
            </w:ins>
            <w:r>
              <w:t xml:space="preserve">, </w:t>
            </w:r>
            <w:del w:id="46" w:author="Heather Klein" w:date="2018-10-11T14:55:00Z">
              <w:r w:rsidDel="00391372">
                <w:delText>10/13,</w:delText>
              </w:r>
            </w:del>
            <w:ins w:id="47" w:author="Heather Klein" w:date="2018-10-11T14:55:00Z">
              <w:del w:id="48" w:author="Miles Exner" w:date="2018-11-14T11:00:00Z">
                <w:r w:rsidR="00391372" w:rsidDel="001C308B">
                  <w:delText>2/9</w:delText>
                </w:r>
              </w:del>
            </w:ins>
            <w:ins w:id="49" w:author="Miles Exner" w:date="2018-11-14T13:33:00Z">
              <w:r w:rsidR="00281E32">
                <w:t>4</w:t>
              </w:r>
            </w:ins>
            <w:ins w:id="50" w:author="Miles Exner" w:date="2018-11-14T11:00:00Z">
              <w:r w:rsidR="001C308B">
                <w:t>,</w:t>
              </w:r>
            </w:ins>
            <w:r>
              <w:t xml:space="preserve"> </w:t>
            </w:r>
            <w:ins w:id="51" w:author="Miles Exner" w:date="2018-11-14T13:33:00Z">
              <w:r w:rsidR="00281E32">
                <w:t>5</w:t>
              </w:r>
            </w:ins>
            <w:ins w:id="52" w:author="Miles Exner" w:date="2018-11-14T13:28:00Z">
              <w:r w:rsidR="00204A8D">
                <w:t xml:space="preserve">, </w:t>
              </w:r>
            </w:ins>
            <w:del w:id="53" w:author="Miles Exner" w:date="2018-11-14T13:28:00Z">
              <w:r w:rsidDel="00204A8D">
                <w:delText>11/3</w:delText>
              </w:r>
            </w:del>
            <w:ins w:id="54" w:author="Heather Klein" w:date="2018-10-12T07:43:00Z">
              <w:del w:id="55" w:author="Miles Exner" w:date="2018-11-14T11:00:00Z">
                <w:r w:rsidR="00B77210" w:rsidDel="001C308B">
                  <w:delText>2/23</w:delText>
                </w:r>
              </w:del>
            </w:ins>
            <w:del w:id="56" w:author="Miles Exner" w:date="2018-11-14T13:28:00Z">
              <w:r w:rsidDel="00204A8D">
                <w:delText xml:space="preserve">, </w:delText>
              </w:r>
            </w:del>
            <w:del w:id="57" w:author="Heather Klein" w:date="2018-10-12T07:43:00Z">
              <w:r w:rsidDel="00BC748F">
                <w:delText>11/10</w:delText>
              </w:r>
            </w:del>
            <w:ins w:id="58" w:author="Heather Klein" w:date="2018-10-12T07:43:00Z">
              <w:del w:id="59" w:author="Miles Exner" w:date="2018-11-14T11:00:00Z">
                <w:r w:rsidR="00BC748F" w:rsidDel="001C308B">
                  <w:delText>3/2</w:delText>
                </w:r>
              </w:del>
            </w:ins>
            <w:ins w:id="60" w:author="Miles Exner" w:date="2018-11-14T13:33:00Z">
              <w:r w:rsidR="00281E32">
                <w:t>6</w:t>
              </w:r>
            </w:ins>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61" w:author="Thomas Grieve" w:date="2018-11-09T11:02:00Z">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65" w:firstLine="0"/>
              <w:jc w:val="center"/>
            </w:pPr>
            <w:r>
              <w:t xml:space="preserve">11:55pm PT </w:t>
            </w:r>
          </w:p>
        </w:tc>
      </w:tr>
      <w:tr w:rsidR="0001089E" w:rsidTr="74C4A940">
        <w:trPr>
          <w:trHeight w:val="499"/>
        </w:trPr>
        <w:tc>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62" w:author="Thomas Grieve" w:date="2018-11-09T11:02:00Z">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pPr>
            <w:r>
              <w:t>Assignment#2: 3 Journal Entries</w:t>
            </w:r>
          </w:p>
          <w:p w:rsidR="0001089E" w:rsidRDefault="028CD9CE" w:rsidP="00DA7561">
            <w:pPr>
              <w:spacing w:after="0" w:line="259" w:lineRule="auto"/>
            </w:pPr>
            <w:r>
              <w:t>(a)-(c) 3 Journal Entries (10% each) – Moodle entry</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63" w:author="Thomas Grieve" w:date="2018-11-09T11:02:00Z">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58" w:firstLine="0"/>
              <w:jc w:val="center"/>
            </w:pPr>
            <w:r>
              <w:t>30</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64" w:author="Thomas Grieve" w:date="2018-11-09T11:02:00Z">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B65111">
            <w:pPr>
              <w:spacing w:after="0" w:line="259" w:lineRule="auto"/>
              <w:ind w:left="0" w:right="65" w:firstLine="0"/>
              <w:jc w:val="center"/>
            </w:pPr>
            <w:del w:id="65" w:author="Heather Klein" w:date="2018-10-12T07:58:00Z">
              <w:r w:rsidDel="00A842C2">
                <w:delText>9/22</w:delText>
              </w:r>
            </w:del>
            <w:ins w:id="66" w:author="Heather Klein" w:date="2018-10-12T07:58:00Z">
              <w:del w:id="67" w:author="Miles Exner" w:date="2018-11-14T11:00:00Z">
                <w:r w:rsidR="00A842C2" w:rsidDel="001C308B">
                  <w:delText>1/</w:delText>
                </w:r>
              </w:del>
            </w:ins>
            <w:ins w:id="68" w:author="Thomas Grieve" w:date="2018-11-09T10:58:00Z">
              <w:del w:id="69" w:author="Miles Exner" w:date="2018-11-14T11:00:00Z">
                <w:r w:rsidR="10C964A3" w:rsidDel="001C308B">
                  <w:delText>26</w:delText>
                </w:r>
              </w:del>
            </w:ins>
            <w:ins w:id="70" w:author="Miles Exner" w:date="2018-11-14T13:33:00Z">
              <w:r w:rsidR="00281E32">
                <w:t>7</w:t>
              </w:r>
            </w:ins>
            <w:r w:rsidRPr="74C4A940">
              <w:t xml:space="preserve">, </w:t>
            </w:r>
            <w:ins w:id="71" w:author="Miles Exner" w:date="2018-11-14T13:33:00Z">
              <w:r w:rsidR="00281E32">
                <w:t>8</w:t>
              </w:r>
            </w:ins>
            <w:ins w:id="72" w:author="Heather Klein" w:date="2018-10-12T08:06:00Z">
              <w:del w:id="73" w:author="Miles Exner" w:date="2018-11-14T11:00:00Z">
                <w:r w:rsidR="009370BF" w:rsidDel="001C308B">
                  <w:delText>2/</w:delText>
                </w:r>
              </w:del>
            </w:ins>
            <w:ins w:id="74" w:author="Thomas Grieve" w:date="2018-11-09T10:58:00Z">
              <w:del w:id="75" w:author="Miles Exner" w:date="2018-11-14T11:00:00Z">
                <w:r w:rsidR="10C964A3" w:rsidDel="001C308B">
                  <w:delText>16</w:delText>
                </w:r>
              </w:del>
            </w:ins>
            <w:del w:id="76" w:author="Heather Klein" w:date="2018-10-12T08:06:00Z">
              <w:r w:rsidDel="009370BF">
                <w:delText>10/13</w:delText>
              </w:r>
            </w:del>
            <w:r w:rsidRPr="74C4A940">
              <w:t>,</w:t>
            </w:r>
            <w:ins w:id="77" w:author="Heather Klein" w:date="2018-10-12T08:06:00Z">
              <w:r w:rsidR="009370BF" w:rsidRPr="74C4A940">
                <w:t xml:space="preserve"> </w:t>
              </w:r>
            </w:ins>
            <w:ins w:id="78" w:author="Miles Exner" w:date="2018-11-14T13:33:00Z">
              <w:r w:rsidR="00281E32">
                <w:t>9</w:t>
              </w:r>
            </w:ins>
            <w:ins w:id="79" w:author="Thomas Grieve" w:date="2018-11-09T10:58:00Z">
              <w:del w:id="80" w:author="Miles Exner" w:date="2018-11-14T11:00:00Z">
                <w:r w:rsidR="10C964A3" w:rsidDel="001C308B">
                  <w:delText>3</w:delText>
                </w:r>
              </w:del>
            </w:ins>
            <w:ins w:id="81" w:author="Heather Klein" w:date="2018-10-12T08:06:00Z">
              <w:del w:id="82" w:author="Thomas Grieve" w:date="2018-11-09T10:58:00Z">
                <w:r w:rsidR="009370BF" w:rsidDel="10C964A3">
                  <w:delText>2</w:delText>
                </w:r>
              </w:del>
              <w:del w:id="83" w:author="Miles Exner" w:date="2018-11-14T11:00:00Z">
                <w:r w:rsidR="009370BF" w:rsidDel="001C308B">
                  <w:delText>/</w:delText>
                </w:r>
              </w:del>
            </w:ins>
            <w:ins w:id="84" w:author="Thomas Grieve" w:date="2018-11-09T13:09:00Z">
              <w:del w:id="85" w:author="Miles Exner" w:date="2018-11-14T11:00:00Z">
                <w:r w:rsidR="00211124" w:rsidDel="001C308B">
                  <w:delText>9</w:delText>
                </w:r>
              </w:del>
            </w:ins>
            <w:ins w:id="86" w:author="Heather Klein" w:date="2018-10-12T08:06:00Z">
              <w:del w:id="87" w:author="Thomas Grieve" w:date="2018-11-09T13:09:00Z">
                <w:r w:rsidR="009370BF" w:rsidDel="00211124">
                  <w:delText>16</w:delText>
                </w:r>
              </w:del>
            </w:ins>
            <w:del w:id="88" w:author="Heather Klein" w:date="2018-10-12T08:06:00Z">
              <w:r w:rsidDel="009370BF">
                <w:delText xml:space="preserve"> 11/3</w:delText>
              </w:r>
            </w:del>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9" w:author="Thomas Grieve" w:date="2018-11-09T11:02:00Z">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65" w:firstLine="0"/>
              <w:jc w:val="center"/>
            </w:pPr>
            <w:r>
              <w:t xml:space="preserve">11:55pm PT </w:t>
            </w:r>
          </w:p>
        </w:tc>
      </w:tr>
      <w:tr w:rsidR="0001089E" w:rsidTr="74C4A940">
        <w:trPr>
          <w:trHeight w:val="254"/>
        </w:trPr>
        <w:tc>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0" w:author="Thomas Grieve" w:date="2018-11-09T11:02:00Z">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pPr>
            <w:r>
              <w:t>Assignment#3: Forms</w:t>
            </w:r>
          </w:p>
          <w:p w:rsidR="0001089E" w:rsidRDefault="028CD9CE" w:rsidP="00DA7561">
            <w:pPr>
              <w:spacing w:after="0" w:line="259" w:lineRule="auto"/>
            </w:pPr>
            <w:r>
              <w:t>(a) Site Approval Form – upload to Moodle</w:t>
            </w:r>
          </w:p>
          <w:p w:rsidR="0001089E" w:rsidRDefault="028CD9CE" w:rsidP="00DA7561">
            <w:pPr>
              <w:spacing w:after="0" w:line="259" w:lineRule="auto"/>
              <w:ind w:left="0" w:firstLine="0"/>
            </w:pPr>
            <w:r>
              <w:t>(b) Screen shot of license verification – upload to Moodle</w:t>
            </w:r>
          </w:p>
          <w:p w:rsidR="0001089E" w:rsidRPr="00DD0D56" w:rsidRDefault="028CD9CE" w:rsidP="00DA7561">
            <w:pPr>
              <w:spacing w:after="0" w:line="259" w:lineRule="auto"/>
              <w:ind w:left="0" w:firstLine="0"/>
            </w:pPr>
            <w:r>
              <w:t>(c) Screenshot of disciplinary record – upload to Moodle</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1" w:author="Thomas Grieve" w:date="2018-11-09T11:02:00Z">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58" w:firstLine="0"/>
              <w:jc w:val="center"/>
            </w:pPr>
            <w:r>
              <w:t>10</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2" w:author="Thomas Grieve" w:date="2018-11-09T11:02:00Z">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65" w:firstLine="0"/>
              <w:jc w:val="center"/>
            </w:pPr>
            <w:del w:id="93" w:author="Heather Klein" w:date="2018-10-12T08:11:00Z">
              <w:r w:rsidDel="00E52FEC">
                <w:delText>10/15</w:delText>
              </w:r>
            </w:del>
            <w:ins w:id="94" w:author="Miles Exner" w:date="2018-11-14T13:33:00Z">
              <w:r w:rsidR="00281E32">
                <w:t>10</w:t>
              </w:r>
            </w:ins>
            <w:ins w:id="95" w:author="Heather Klein" w:date="2018-10-12T08:11:00Z">
              <w:del w:id="96" w:author="Miles Exner" w:date="2018-11-14T11:01:00Z">
                <w:r w:rsidR="00E52FEC" w:rsidDel="001C308B">
                  <w:delText>2/11</w:delText>
                </w:r>
              </w:del>
            </w:ins>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7" w:author="Thomas Grieve" w:date="2018-11-09T11:02:00Z">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65" w:firstLine="0"/>
              <w:jc w:val="center"/>
            </w:pPr>
            <w:r>
              <w:t xml:space="preserve">11:55pm PT </w:t>
            </w:r>
          </w:p>
        </w:tc>
      </w:tr>
      <w:tr w:rsidR="0001089E" w:rsidTr="74C4A940">
        <w:trPr>
          <w:trHeight w:val="499"/>
        </w:trPr>
        <w:tc>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8" w:author="Thomas Grieve" w:date="2018-11-09T11:02:00Z">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firstLine="0"/>
            </w:pPr>
            <w:r>
              <w:t>Assignment#4: Hours</w:t>
            </w:r>
          </w:p>
          <w:p w:rsidR="0001089E" w:rsidRDefault="028CD9CE" w:rsidP="00DA7561">
            <w:pPr>
              <w:spacing w:after="0" w:line="259" w:lineRule="auto"/>
              <w:ind w:left="0" w:firstLine="0"/>
            </w:pPr>
            <w:r>
              <w:t xml:space="preserve">Hours Log Form (30 hours of observation minimum) – upload to Moodle </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9" w:author="Thomas Grieve" w:date="2018-11-09T11:02:00Z">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58" w:firstLine="0"/>
              <w:jc w:val="center"/>
            </w:pPr>
            <w:r>
              <w:t xml:space="preserve">10 </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00" w:author="Thomas Grieve" w:date="2018-11-09T11:02:00Z">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Pr="00F8329E" w:rsidDel="00204A8D" w:rsidRDefault="00281E32" w:rsidP="028CD9CE">
            <w:pPr>
              <w:spacing w:line="240" w:lineRule="auto"/>
              <w:jc w:val="center"/>
              <w:rPr>
                <w:del w:id="101" w:author="Miles Exner" w:date="2018-11-14T13:28:00Z"/>
                <w:color w:val="auto"/>
              </w:rPr>
            </w:pPr>
            <w:ins w:id="102" w:author="Miles Exner" w:date="2018-11-14T13:33:00Z">
              <w:r>
                <w:t>11</w:t>
              </w:r>
            </w:ins>
            <w:del w:id="103" w:author="Miles Exner" w:date="2018-11-14T13:28:00Z">
              <w:r w:rsidR="028CD9CE" w:rsidRPr="028CD9CE" w:rsidDel="00204A8D">
                <w:rPr>
                  <w:color w:val="auto"/>
                </w:rPr>
                <w:delText xml:space="preserve">No later than </w:delText>
              </w:r>
            </w:del>
          </w:p>
          <w:p w:rsidR="0001089E" w:rsidRDefault="028CD9CE" w:rsidP="028CD9CE">
            <w:pPr>
              <w:spacing w:line="240" w:lineRule="auto"/>
              <w:jc w:val="center"/>
              <w:rPr>
                <w:color w:val="auto"/>
              </w:rPr>
            </w:pPr>
            <w:del w:id="104" w:author="Miles Exner" w:date="2018-11-14T13:28:00Z">
              <w:r w:rsidRPr="028CD9CE" w:rsidDel="00204A8D">
                <w:rPr>
                  <w:color w:val="auto"/>
                </w:rPr>
                <w:delText>12/9</w:delText>
              </w:r>
            </w:del>
            <w:ins w:id="105" w:author="Heather Klein" w:date="2018-10-12T08:17:00Z">
              <w:del w:id="106" w:author="Miles Exner" w:date="2018-11-14T13:28:00Z">
                <w:r w:rsidR="00CA5AA7" w:rsidDel="00204A8D">
                  <w:rPr>
                    <w:color w:val="auto"/>
                  </w:rPr>
                  <w:delText>3/</w:delText>
                </w:r>
                <w:r w:rsidR="005D5BFF" w:rsidDel="00204A8D">
                  <w:rPr>
                    <w:color w:val="auto"/>
                  </w:rPr>
                  <w:delText>18</w:delText>
                </w:r>
              </w:del>
            </w:ins>
            <w:ins w:id="107" w:author="Thomas Grieve" w:date="2018-11-09T13:09:00Z">
              <w:del w:id="108" w:author="Miles Exner" w:date="2018-11-14T11:01:00Z">
                <w:r w:rsidR="00211124" w:rsidDel="001C308B">
                  <w:rPr>
                    <w:color w:val="auto"/>
                  </w:rPr>
                  <w:delText>4/1</w:delText>
                </w:r>
              </w:del>
            </w:ins>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09" w:author="Thomas Grieve" w:date="2018-11-09T11:02:00Z">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65" w:firstLine="0"/>
              <w:jc w:val="center"/>
            </w:pPr>
            <w:r>
              <w:t xml:space="preserve">11:55pm PT </w:t>
            </w:r>
          </w:p>
        </w:tc>
      </w:tr>
      <w:tr w:rsidR="0001089E" w:rsidTr="74C4A940">
        <w:trPr>
          <w:trHeight w:val="775"/>
        </w:trPr>
        <w:tc>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10" w:author="Thomas Grieve" w:date="2018-11-09T11:02:00Z">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222" w:firstLine="0"/>
            </w:pPr>
            <w:r>
              <w:t xml:space="preserve">Assignment#5: 2 Narrative Reports </w:t>
            </w:r>
          </w:p>
          <w:p w:rsidR="0001089E" w:rsidRDefault="028CD9CE" w:rsidP="0001089E">
            <w:pPr>
              <w:pStyle w:val="ListParagraph"/>
              <w:numPr>
                <w:ilvl w:val="0"/>
                <w:numId w:val="2"/>
              </w:numPr>
              <w:spacing w:after="0" w:line="240" w:lineRule="auto"/>
              <w:ind w:right="222"/>
            </w:pPr>
            <w:r>
              <w:t xml:space="preserve">Narrative Report 1 (10% each) –  upload to Moodle </w:t>
            </w:r>
          </w:p>
          <w:p w:rsidR="0001089E" w:rsidRDefault="028CD9CE" w:rsidP="0001089E">
            <w:pPr>
              <w:pStyle w:val="ListParagraph"/>
              <w:numPr>
                <w:ilvl w:val="0"/>
                <w:numId w:val="2"/>
              </w:numPr>
              <w:spacing w:after="0" w:line="240" w:lineRule="auto"/>
              <w:ind w:right="222"/>
            </w:pPr>
            <w:r>
              <w:t>Narrative Report 2 (10% each) –  upload to Moodle</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11" w:author="Thomas Grieve" w:date="2018-11-09T11:02:00Z">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58" w:firstLine="0"/>
              <w:jc w:val="center"/>
            </w:pPr>
            <w:r>
              <w:t xml:space="preserve">20 </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12" w:author="Thomas Grieve" w:date="2018-11-09T11:02:00Z">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pPr>
              <w:jc w:val="center"/>
            </w:pPr>
            <w:del w:id="113" w:author="Heather Klein" w:date="2018-10-12T08:17:00Z">
              <w:r w:rsidDel="005D5BFF">
                <w:delText>12/9</w:delText>
              </w:r>
            </w:del>
            <w:ins w:id="114" w:author="Heather Klein" w:date="2018-10-12T08:17:00Z">
              <w:del w:id="115" w:author="Thomas Grieve" w:date="2018-11-09T13:09:00Z">
                <w:r w:rsidR="005D5BFF" w:rsidDel="00211124">
                  <w:delText>3/18</w:delText>
                </w:r>
              </w:del>
            </w:ins>
            <w:ins w:id="116" w:author="Miles Exner" w:date="2018-11-14T13:33:00Z">
              <w:r w:rsidR="00281E32">
                <w:t>12</w:t>
              </w:r>
            </w:ins>
            <w:ins w:id="117" w:author="Thomas Grieve" w:date="2018-11-09T13:09:00Z">
              <w:del w:id="118" w:author="Miles Exner" w:date="2018-11-14T11:01:00Z">
                <w:r w:rsidR="00211124" w:rsidDel="001C308B">
                  <w:delText>4/1</w:delText>
                </w:r>
              </w:del>
            </w:ins>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19" w:author="Thomas Grieve" w:date="2018-11-09T11:02:00Z">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65" w:firstLine="0"/>
              <w:jc w:val="center"/>
            </w:pPr>
            <w:r>
              <w:t xml:space="preserve">11:55pm PT </w:t>
            </w:r>
          </w:p>
        </w:tc>
      </w:tr>
      <w:tr w:rsidR="0001089E" w:rsidTr="74C4A940">
        <w:trPr>
          <w:trHeight w:val="264"/>
        </w:trPr>
        <w:tc>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20" w:author="Thomas Grieve" w:date="2018-11-09T11:02:00Z">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55" w:firstLine="0"/>
              <w:jc w:val="right"/>
            </w:pPr>
            <w:r w:rsidRPr="028CD9CE">
              <w:rPr>
                <w:i/>
                <w:iCs/>
              </w:rPr>
              <w:t xml:space="preserve">Total points possible on assignments </w:t>
            </w:r>
          </w:p>
        </w:tc>
        <w:tc>
          <w:tcPr>
            <w:tcW w:w="1080" w:type="dxa"/>
            <w:tcBorders>
              <w:top w:val="double" w:sz="4" w:space="0" w:color="000000" w:themeColor="text1"/>
              <w:left w:val="single" w:sz="4" w:space="0" w:color="000000" w:themeColor="text1"/>
              <w:bottom w:val="single" w:sz="4" w:space="0" w:color="000000" w:themeColor="text1"/>
              <w:right w:val="single" w:sz="4" w:space="0" w:color="000000" w:themeColor="text1"/>
            </w:tcBorders>
            <w:tcPrChange w:id="121" w:author="Thomas Grieve" w:date="2018-11-09T11:02:00Z">
              <w:tcPr>
                <w:tcW w:w="1080" w:type="dxa"/>
                <w:tcBorders>
                  <w:top w:val="doub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58" w:firstLine="0"/>
              <w:jc w:val="center"/>
            </w:pPr>
            <w:r w:rsidRPr="028CD9CE">
              <w:rPr>
                <w:b/>
                <w:bCs/>
              </w:rPr>
              <w:t xml:space="preserve">100 </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22" w:author="Thomas Grieve" w:date="2018-11-09T11:02:00Z">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001089E" w:rsidP="00DA7561">
            <w:pPr>
              <w:spacing w:after="0" w:line="259" w:lineRule="auto"/>
              <w:ind w:left="0" w:right="8" w:firstLine="0"/>
              <w:jc w:val="center"/>
            </w:pPr>
            <w:r>
              <w:t xml:space="preserve"> </w:t>
            </w:r>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23" w:author="Thomas Grieve" w:date="2018-11-09T11:02:00Z">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001089E" w:rsidP="00DA7561">
            <w:pPr>
              <w:spacing w:after="0" w:line="259" w:lineRule="auto"/>
              <w:ind w:left="0" w:right="9" w:firstLine="0"/>
              <w:jc w:val="center"/>
            </w:pPr>
            <w:r>
              <w:t xml:space="preserve"> </w:t>
            </w:r>
          </w:p>
        </w:tc>
      </w:tr>
    </w:tbl>
    <w:p w:rsidR="00762B28" w:rsidRDefault="00281E32"/>
    <w:p w:rsidR="0001089E" w:rsidRPr="00172FAD" w:rsidRDefault="028CD9CE" w:rsidP="028CD9CE">
      <w:pPr>
        <w:spacing w:after="0" w:line="240" w:lineRule="auto"/>
        <w:ind w:left="-5"/>
        <w:rPr>
          <w:b/>
          <w:bCs/>
          <w:sz w:val="22"/>
        </w:rPr>
      </w:pPr>
      <w:r w:rsidRPr="028CD9CE">
        <w:rPr>
          <w:b/>
          <w:bCs/>
          <w:sz w:val="22"/>
        </w:rPr>
        <w:t>All forum posts and journal entries are due by 11:55pm PT two days prior to day of class meeting.</w:t>
      </w:r>
    </w:p>
    <w:p w:rsidR="0001089E" w:rsidRPr="00172FAD" w:rsidRDefault="028CD9CE" w:rsidP="028CD9CE">
      <w:pPr>
        <w:spacing w:after="0" w:line="240" w:lineRule="auto"/>
        <w:ind w:left="-5"/>
        <w:rPr>
          <w:b/>
          <w:bCs/>
          <w:sz w:val="22"/>
        </w:rPr>
      </w:pPr>
      <w:r w:rsidRPr="028CD9CE">
        <w:rPr>
          <w:b/>
          <w:bCs/>
          <w:sz w:val="22"/>
        </w:rPr>
        <w:t xml:space="preserve">All assignments are due by 11.55pm PT on the day of the class meeting. </w:t>
      </w:r>
    </w:p>
    <w:p w:rsidR="0001089E" w:rsidRPr="00172FAD" w:rsidRDefault="028CD9CE" w:rsidP="028CD9CE">
      <w:pPr>
        <w:spacing w:after="0" w:line="240" w:lineRule="auto"/>
        <w:ind w:left="-5"/>
        <w:rPr>
          <w:b/>
          <w:bCs/>
          <w:sz w:val="22"/>
        </w:rPr>
      </w:pPr>
      <w:r w:rsidRPr="028CD9CE">
        <w:rPr>
          <w:b/>
          <w:bCs/>
          <w:sz w:val="22"/>
        </w:rPr>
        <w:t>Any late assignments will receive a zero.</w:t>
      </w:r>
    </w:p>
    <w:p w:rsidR="0001089E" w:rsidRPr="00172FAD" w:rsidRDefault="028CD9CE" w:rsidP="028CD9CE">
      <w:pPr>
        <w:spacing w:after="0" w:line="240" w:lineRule="auto"/>
        <w:ind w:left="-5"/>
        <w:rPr>
          <w:b/>
          <w:bCs/>
          <w:sz w:val="22"/>
        </w:rPr>
      </w:pPr>
      <w:r w:rsidRPr="028CD9CE">
        <w:rPr>
          <w:b/>
          <w:bCs/>
          <w:sz w:val="22"/>
        </w:rPr>
        <w:t>Assignment details are listed in Moodle.</w:t>
      </w:r>
    </w:p>
    <w:p w:rsidR="0001089E" w:rsidRPr="00172FAD" w:rsidRDefault="0001089E" w:rsidP="0001089E">
      <w:pPr>
        <w:spacing w:after="0" w:line="259" w:lineRule="auto"/>
        <w:ind w:left="-5"/>
        <w:rPr>
          <w:b/>
          <w:sz w:val="22"/>
        </w:rPr>
      </w:pPr>
    </w:p>
    <w:p w:rsidR="0001089E" w:rsidRPr="00172FAD" w:rsidRDefault="028CD9CE" w:rsidP="028CD9CE">
      <w:pPr>
        <w:spacing w:after="0" w:line="240" w:lineRule="auto"/>
        <w:ind w:left="-5"/>
        <w:rPr>
          <w:sz w:val="22"/>
        </w:rPr>
      </w:pPr>
      <w:r w:rsidRPr="028CD9CE">
        <w:rPr>
          <w:b/>
          <w:bCs/>
          <w:sz w:val="22"/>
        </w:rPr>
        <w:t xml:space="preserve">Required Rubric Elements – Please read thoroughly. It will probably answer your questions! </w:t>
      </w:r>
    </w:p>
    <w:p w:rsidR="0001089E" w:rsidRPr="00172FAD" w:rsidRDefault="0001089E" w:rsidP="0001089E">
      <w:pPr>
        <w:spacing w:after="0" w:line="240" w:lineRule="auto"/>
        <w:ind w:left="0" w:firstLine="0"/>
        <w:rPr>
          <w:sz w:val="22"/>
        </w:rPr>
      </w:pPr>
      <w:r w:rsidRPr="00172FAD">
        <w:rPr>
          <w:b/>
          <w:sz w:val="22"/>
        </w:rPr>
        <w:t xml:space="preserve"> </w:t>
      </w:r>
    </w:p>
    <w:p w:rsidR="0001089E" w:rsidRPr="00172FAD" w:rsidRDefault="028CD9CE" w:rsidP="028CD9CE">
      <w:pPr>
        <w:spacing w:after="0" w:line="240" w:lineRule="auto"/>
        <w:ind w:left="-5"/>
        <w:rPr>
          <w:sz w:val="22"/>
        </w:rPr>
      </w:pPr>
      <w:r w:rsidRPr="028CD9CE">
        <w:rPr>
          <w:sz w:val="22"/>
        </w:rPr>
        <w:t xml:space="preserve">You are required to complete each element below to receive your semester grade.  If the course work below is not complete by the end of the semester, you will receive a grade of F unless you received approval from the Academic Dean to receive a grade of IP: </w:t>
      </w:r>
    </w:p>
    <w:p w:rsidR="0001089E" w:rsidRPr="00172FAD" w:rsidRDefault="0001089E" w:rsidP="75F5DC18">
      <w:pPr>
        <w:spacing w:after="0" w:line="216" w:lineRule="auto"/>
        <w:ind w:left="0" w:firstLine="0"/>
        <w:rPr>
          <w:sz w:val="22"/>
        </w:rPr>
      </w:pPr>
    </w:p>
    <w:p w:rsidR="0001089E" w:rsidRPr="00172FAD" w:rsidRDefault="028CD9CE">
      <w:pPr>
        <w:spacing w:after="0" w:line="216" w:lineRule="auto"/>
        <w:ind w:left="0" w:firstLine="0"/>
        <w:rPr>
          <w:i/>
          <w:iCs/>
          <w:color w:val="FF0000"/>
          <w:sz w:val="22"/>
          <w:rPrChange w:id="124" w:author="Thomas Grieve" w:date="2018-11-09T11:02:00Z">
            <w:rPr/>
          </w:rPrChange>
        </w:rPr>
        <w:pPrChange w:id="125" w:author="Thomas Grieve" w:date="2018-11-09T11:02:00Z">
          <w:pPr>
            <w:ind w:left="0" w:firstLine="0"/>
          </w:pPr>
        </w:pPrChange>
      </w:pPr>
      <w:r w:rsidRPr="74C4A940">
        <w:rPr>
          <w:sz w:val="22"/>
        </w:rPr>
        <w:t>Once you have located a biomedical healthcare professional (or professionals), fill out the Site Approval Form for each location</w:t>
      </w:r>
      <w:r w:rsidRPr="74C4A940">
        <w:rPr>
          <w:i/>
          <w:iCs/>
          <w:sz w:val="22"/>
        </w:rPr>
        <w:t xml:space="preserve">. </w:t>
      </w:r>
      <w:r w:rsidRPr="74C4A940">
        <w:rPr>
          <w:b/>
          <w:bCs/>
          <w:sz w:val="22"/>
        </w:rPr>
        <w:t xml:space="preserve">It must be completed and uploaded by </w:t>
      </w:r>
      <w:del w:id="126" w:author="Miles Exner" w:date="2018-11-14T11:02:00Z">
        <w:r w:rsidRPr="74C4A940" w:rsidDel="001C308B">
          <w:rPr>
            <w:b/>
            <w:bCs/>
            <w:sz w:val="22"/>
          </w:rPr>
          <w:delText xml:space="preserve">Week </w:delText>
        </w:r>
      </w:del>
      <w:ins w:id="127" w:author="Heather Klein [2]" w:date="2018-10-29T11:22:00Z">
        <w:del w:id="128" w:author="Miles Exner" w:date="2018-11-14T11:02:00Z">
          <w:r w:rsidR="00B22AC1" w:rsidRPr="74C4A940" w:rsidDel="001C308B">
            <w:rPr>
              <w:b/>
              <w:bCs/>
              <w:sz w:val="22"/>
            </w:rPr>
            <w:delText>7</w:delText>
          </w:r>
        </w:del>
      </w:ins>
      <w:ins w:id="129" w:author="Miles Exner" w:date="2018-11-14T11:02:00Z">
        <w:r w:rsidR="001C308B">
          <w:rPr>
            <w:b/>
            <w:bCs/>
            <w:sz w:val="22"/>
          </w:rPr>
          <w:t>&lt;due</w:t>
        </w:r>
      </w:ins>
      <w:ins w:id="130" w:author="Miles Exner" w:date="2018-11-14T11:03:00Z">
        <w:r w:rsidR="001C308B">
          <w:rPr>
            <w:b/>
            <w:bCs/>
            <w:sz w:val="22"/>
          </w:rPr>
          <w:t>Week</w:t>
        </w:r>
      </w:ins>
      <w:ins w:id="131" w:author="Miles Exner" w:date="2018-11-14T11:06:00Z">
        <w:r w:rsidR="006D2BB7">
          <w:rPr>
            <w:b/>
            <w:bCs/>
            <w:sz w:val="22"/>
          </w:rPr>
          <w:t>ID</w:t>
        </w:r>
      </w:ins>
      <w:ins w:id="132" w:author="Miles Exner" w:date="2018-11-14T11:02:00Z">
        <w:r w:rsidR="001C308B">
          <w:rPr>
            <w:b/>
            <w:bCs/>
            <w:sz w:val="22"/>
          </w:rPr>
          <w:t>10&gt;</w:t>
        </w:r>
      </w:ins>
      <w:del w:id="133" w:author="Heather Klein [2]" w:date="2018-10-29T11:22:00Z">
        <w:r w:rsidRPr="028CD9CE" w:rsidDel="00B22AC1">
          <w:rPr>
            <w:b/>
            <w:bCs/>
            <w:sz w:val="22"/>
          </w:rPr>
          <w:delText>6</w:delText>
        </w:r>
      </w:del>
      <w:r w:rsidRPr="74C4A940">
        <w:rPr>
          <w:b/>
          <w:bCs/>
          <w:sz w:val="22"/>
        </w:rPr>
        <w:t>, if possible.</w:t>
      </w:r>
      <w:r w:rsidRPr="74C4A940">
        <w:rPr>
          <w:i/>
          <w:iCs/>
          <w:sz w:val="22"/>
        </w:rPr>
        <w:t xml:space="preserve"> Then, go to the state licensing board for their profession and look up their license verification and disciplinary record.  </w:t>
      </w:r>
      <w:r w:rsidRPr="74C4A940">
        <w:rPr>
          <w:b/>
          <w:bCs/>
          <w:i/>
          <w:iCs/>
          <w:sz w:val="22"/>
          <w:u w:val="single"/>
        </w:rPr>
        <w:t>If both the license verification is active and they have a clean disciplinary record,</w:t>
      </w:r>
      <w:r w:rsidRPr="74C4A940">
        <w:rPr>
          <w:b/>
          <w:bCs/>
          <w:i/>
          <w:iCs/>
          <w:sz w:val="22"/>
        </w:rPr>
        <w:t xml:space="preserve"> </w:t>
      </w:r>
      <w:r w:rsidRPr="74C4A940">
        <w:rPr>
          <w:b/>
          <w:bCs/>
          <w:i/>
          <w:iCs/>
          <w:sz w:val="22"/>
          <w:u w:val="single"/>
        </w:rPr>
        <w:t>your site is automatically approved.  Upload the site approval form, screenshot of license verification and</w:t>
      </w:r>
      <w:r w:rsidRPr="74C4A940">
        <w:rPr>
          <w:b/>
          <w:bCs/>
          <w:i/>
          <w:iCs/>
          <w:sz w:val="22"/>
        </w:rPr>
        <w:t xml:space="preserve"> </w:t>
      </w:r>
      <w:r w:rsidRPr="74C4A940">
        <w:rPr>
          <w:b/>
          <w:bCs/>
          <w:i/>
          <w:iCs/>
          <w:sz w:val="22"/>
          <w:u w:val="single"/>
        </w:rPr>
        <w:t>screenshot of disciplinary record to Moodle and plea</w:t>
      </w:r>
      <w:r w:rsidRPr="74C4A940">
        <w:rPr>
          <w:b/>
          <w:bCs/>
          <w:i/>
          <w:iCs/>
          <w:color w:val="auto"/>
          <w:sz w:val="22"/>
          <w:u w:val="single"/>
        </w:rPr>
        <w:t>se go and complete your hours.</w:t>
      </w:r>
      <w:r w:rsidRPr="74C4A940">
        <w:rPr>
          <w:b/>
          <w:bCs/>
          <w:i/>
          <w:iCs/>
          <w:color w:val="auto"/>
          <w:sz w:val="22"/>
        </w:rPr>
        <w:t xml:space="preserve"> </w:t>
      </w:r>
      <w:r w:rsidRPr="74C4A940">
        <w:rPr>
          <w:i/>
          <w:iCs/>
          <w:color w:val="auto"/>
          <w:sz w:val="22"/>
        </w:rPr>
        <w:t xml:space="preserve"> </w:t>
      </w:r>
      <w:r w:rsidRPr="74C4A940">
        <w:rPr>
          <w:color w:val="auto"/>
          <w:sz w:val="22"/>
        </w:rPr>
        <w:t>If possible, please</w:t>
      </w:r>
      <w:r w:rsidRPr="74C4A940">
        <w:rPr>
          <w:i/>
          <w:iCs/>
          <w:color w:val="auto"/>
          <w:sz w:val="22"/>
        </w:rPr>
        <w:t xml:space="preserve"> </w:t>
      </w:r>
      <w:r w:rsidRPr="74C4A940">
        <w:rPr>
          <w:color w:val="auto"/>
          <w:sz w:val="22"/>
        </w:rPr>
        <w:t>upload all license verification, disciplinary record, and site approval documents together in one Moodle post.</w:t>
      </w:r>
    </w:p>
    <w:p w:rsidR="0001089E" w:rsidRPr="00172FAD" w:rsidRDefault="0001089E" w:rsidP="75F5DC18">
      <w:pPr>
        <w:spacing w:after="0" w:line="216" w:lineRule="auto"/>
        <w:ind w:left="0" w:firstLine="0"/>
        <w:rPr>
          <w:i/>
          <w:iCs/>
          <w:color w:val="auto"/>
          <w:sz w:val="22"/>
        </w:rPr>
      </w:pPr>
    </w:p>
    <w:p w:rsidR="0001089E" w:rsidRPr="00172FAD" w:rsidRDefault="028CD9CE" w:rsidP="028CD9CE">
      <w:pPr>
        <w:spacing w:after="0" w:line="216" w:lineRule="auto"/>
        <w:ind w:left="0" w:firstLine="0"/>
        <w:rPr>
          <w:i/>
          <w:iCs/>
          <w:color w:val="auto"/>
          <w:sz w:val="22"/>
        </w:rPr>
      </w:pPr>
      <w:r w:rsidRPr="028CD9CE">
        <w:rPr>
          <w:i/>
          <w:iCs/>
          <w:color w:val="auto"/>
          <w:sz w:val="22"/>
        </w:rPr>
        <w:t xml:space="preserve">*If you find that your healthcare professional’s license is not up to date, OR they have a disciplinary record, please upload to Moodle for further evaluation.  There are many reasons why an issue may exist requiring additional evaluation – it does not automatically mean you have to find someone else but it may be necessary, so please find more than one site so you are not stuck if this occurs.  </w:t>
      </w:r>
    </w:p>
    <w:p w:rsidR="003C487E" w:rsidRDefault="003C487E" w:rsidP="76D3B09D">
      <w:pPr>
        <w:pBdr>
          <w:bottom w:val="single" w:sz="4" w:space="1" w:color="auto"/>
        </w:pBdr>
        <w:spacing w:after="0" w:line="216" w:lineRule="auto"/>
        <w:ind w:left="0" w:firstLine="0"/>
        <w:rPr>
          <w:i/>
          <w:iCs/>
          <w:color w:val="FFFFFF" w:themeColor="background1"/>
          <w:sz w:val="22"/>
        </w:rPr>
      </w:pPr>
    </w:p>
    <w:p w:rsidR="004820E3" w:rsidRDefault="004820E3" w:rsidP="76D3B09D">
      <w:pPr>
        <w:pBdr>
          <w:bottom w:val="single" w:sz="4" w:space="1" w:color="auto"/>
        </w:pBdr>
        <w:spacing w:after="0" w:line="216" w:lineRule="auto"/>
        <w:ind w:left="0" w:firstLine="0"/>
        <w:rPr>
          <w:b/>
          <w:bCs/>
          <w:color w:val="000000" w:themeColor="text1"/>
          <w:sz w:val="22"/>
        </w:rPr>
      </w:pPr>
    </w:p>
    <w:p w:rsidR="76D3B09D" w:rsidRDefault="76D3B09D" w:rsidP="76D3B09D">
      <w:pPr>
        <w:spacing w:after="0" w:line="216" w:lineRule="auto"/>
        <w:ind w:left="0" w:firstLine="0"/>
        <w:rPr>
          <w:b/>
          <w:bCs/>
          <w:color w:val="000000" w:themeColor="text1"/>
          <w:sz w:val="22"/>
        </w:rPr>
      </w:pPr>
    </w:p>
    <w:p w:rsidR="00507AB1" w:rsidRDefault="00507AB1" w:rsidP="76D3B09D">
      <w:pPr>
        <w:spacing w:after="0" w:line="216" w:lineRule="auto"/>
        <w:ind w:left="0" w:firstLine="0"/>
        <w:rPr>
          <w:b/>
          <w:bCs/>
          <w:color w:val="000000" w:themeColor="text1"/>
          <w:sz w:val="22"/>
        </w:rPr>
      </w:pPr>
    </w:p>
    <w:p w:rsidR="00507AB1" w:rsidRDefault="00507AB1" w:rsidP="76D3B09D">
      <w:pPr>
        <w:spacing w:after="0" w:line="216" w:lineRule="auto"/>
        <w:ind w:left="0" w:firstLine="0"/>
        <w:rPr>
          <w:b/>
          <w:bCs/>
          <w:color w:val="000000" w:themeColor="text1"/>
          <w:sz w:val="22"/>
        </w:rPr>
      </w:pPr>
    </w:p>
    <w:p w:rsidR="00507AB1" w:rsidRDefault="00507AB1" w:rsidP="76D3B09D">
      <w:pPr>
        <w:spacing w:after="0" w:line="216" w:lineRule="auto"/>
        <w:ind w:left="0" w:firstLine="0"/>
        <w:rPr>
          <w:b/>
          <w:bCs/>
          <w:color w:val="000000" w:themeColor="text1"/>
          <w:sz w:val="22"/>
        </w:rPr>
      </w:pPr>
    </w:p>
    <w:p w:rsidR="00507AB1" w:rsidRDefault="00507AB1" w:rsidP="76D3B09D">
      <w:pPr>
        <w:spacing w:after="0" w:line="216" w:lineRule="auto"/>
        <w:ind w:left="0" w:firstLine="0"/>
        <w:rPr>
          <w:b/>
          <w:bCs/>
          <w:color w:val="000000" w:themeColor="text1"/>
          <w:sz w:val="22"/>
        </w:rPr>
      </w:pPr>
    </w:p>
    <w:p w:rsidR="004820E3" w:rsidRDefault="004820E3" w:rsidP="0001089E">
      <w:pPr>
        <w:pBdr>
          <w:bottom w:val="single" w:sz="4" w:space="1" w:color="auto"/>
        </w:pBdr>
        <w:spacing w:after="0" w:line="216" w:lineRule="auto"/>
        <w:ind w:left="0" w:firstLine="0"/>
        <w:rPr>
          <w:b/>
          <w:iCs/>
          <w:color w:val="000000" w:themeColor="text1"/>
          <w:sz w:val="22"/>
        </w:rPr>
      </w:pPr>
    </w:p>
    <w:p w:rsidR="0001089E" w:rsidRPr="00172FAD" w:rsidRDefault="028CD9CE" w:rsidP="028CD9CE">
      <w:pPr>
        <w:pBdr>
          <w:bottom w:val="single" w:sz="4" w:space="1" w:color="auto"/>
        </w:pBdr>
        <w:spacing w:after="0" w:line="216" w:lineRule="auto"/>
        <w:ind w:left="0" w:firstLine="0"/>
        <w:rPr>
          <w:b/>
          <w:bCs/>
          <w:color w:val="000000" w:themeColor="text1"/>
          <w:sz w:val="22"/>
        </w:rPr>
      </w:pPr>
      <w:r w:rsidRPr="028CD9CE">
        <w:rPr>
          <w:b/>
          <w:bCs/>
          <w:color w:val="000000" w:themeColor="text1"/>
          <w:sz w:val="22"/>
        </w:rPr>
        <w:lastRenderedPageBreak/>
        <w:t>Assignment Details (please read carefully)</w:t>
      </w:r>
    </w:p>
    <w:p w:rsidR="0001089E" w:rsidRPr="00172FAD" w:rsidRDefault="0001089E" w:rsidP="0001089E">
      <w:pPr>
        <w:spacing w:after="0" w:line="259" w:lineRule="auto"/>
        <w:ind w:left="360" w:firstLine="0"/>
        <w:rPr>
          <w:sz w:val="22"/>
        </w:rPr>
      </w:pPr>
      <w:r w:rsidRPr="00172FAD">
        <w:rPr>
          <w:i/>
          <w:sz w:val="22"/>
        </w:rPr>
        <w:t xml:space="preserve"> </w:t>
      </w:r>
    </w:p>
    <w:p w:rsidR="0001089E" w:rsidRPr="00CC37D2" w:rsidRDefault="028CD9CE" w:rsidP="028CD9CE">
      <w:pPr>
        <w:spacing w:after="7"/>
        <w:rPr>
          <w:b/>
          <w:bCs/>
          <w:sz w:val="22"/>
          <w:u w:val="single"/>
        </w:rPr>
      </w:pPr>
      <w:r w:rsidRPr="028CD9CE">
        <w:rPr>
          <w:b/>
          <w:bCs/>
          <w:sz w:val="22"/>
          <w:u w:val="single"/>
        </w:rPr>
        <w:t xml:space="preserve">Assignment #1: 6 Discussion Forums </w:t>
      </w:r>
    </w:p>
    <w:p w:rsidR="0001089E" w:rsidRPr="00172FAD" w:rsidRDefault="028CD9CE" w:rsidP="028CD9CE">
      <w:pPr>
        <w:spacing w:after="7"/>
        <w:rPr>
          <w:sz w:val="22"/>
        </w:rPr>
      </w:pPr>
      <w:r w:rsidRPr="028CD9CE">
        <w:rPr>
          <w:sz w:val="22"/>
        </w:rPr>
        <w:t xml:space="preserve">You will be required to post responses on Moodle to the six (6) Topic Forums.  These topics will have a resource posted on Moodle for your review and comment.  Try and limit your forum posts to </w:t>
      </w:r>
      <w:r w:rsidRPr="028CD9CE">
        <w:rPr>
          <w:sz w:val="22"/>
          <w:u w:val="single"/>
        </w:rPr>
        <w:t>&lt;</w:t>
      </w:r>
      <w:r w:rsidRPr="028CD9CE">
        <w:rPr>
          <w:sz w:val="22"/>
        </w:rPr>
        <w:t>250 words.  These topics will also be discussed in the weekly broadcast.  Specific topics include:</w:t>
      </w:r>
    </w:p>
    <w:p w:rsidR="0001089E" w:rsidRPr="00172FAD" w:rsidRDefault="00D006D7">
      <w:pPr>
        <w:numPr>
          <w:ilvl w:val="1"/>
          <w:numId w:val="3"/>
        </w:numPr>
        <w:spacing w:after="7" w:line="240" w:lineRule="auto"/>
        <w:ind w:hanging="360"/>
        <w:rPr>
          <w:sz w:val="22"/>
          <w:rPrChange w:id="134" w:author="Thomas Grieve" w:date="2018-11-09T11:02:00Z">
            <w:rPr/>
          </w:rPrChange>
        </w:rPr>
        <w:pPrChange w:id="135" w:author="Thomas Grieve" w:date="2018-11-09T11:02:00Z">
          <w:pPr>
            <w:numPr>
              <w:ilvl w:val="1"/>
              <w:numId w:val="3"/>
            </w:numPr>
            <w:ind w:left="705" w:hanging="360"/>
          </w:pPr>
        </w:pPrChange>
      </w:pPr>
      <w:ins w:id="136" w:author="Heather Klein [2]" w:date="2018-10-29T11:23:00Z">
        <w:r w:rsidRPr="74C4A940">
          <w:rPr>
            <w:sz w:val="22"/>
          </w:rPr>
          <w:t xml:space="preserve">Forum #1 </w:t>
        </w:r>
      </w:ins>
      <w:del w:id="137" w:author="Miles Exner" w:date="2018-11-14T11:03:00Z">
        <w:r w:rsidR="028CD9CE" w:rsidRPr="74C4A940" w:rsidDel="001C308B">
          <w:rPr>
            <w:sz w:val="22"/>
          </w:rPr>
          <w:delText>Week 3</w:delText>
        </w:r>
      </w:del>
      <w:ins w:id="138" w:author="Miles Exner" w:date="2018-11-14T11:03:00Z">
        <w:r w:rsidR="001C308B">
          <w:rPr>
            <w:sz w:val="22"/>
          </w:rPr>
          <w:t>&lt;dueWeek</w:t>
        </w:r>
      </w:ins>
      <w:ins w:id="139" w:author="Miles Exner" w:date="2018-11-14T11:06:00Z">
        <w:r w:rsidR="006D2BB7">
          <w:rPr>
            <w:sz w:val="22"/>
          </w:rPr>
          <w:t>ID</w:t>
        </w:r>
      </w:ins>
      <w:ins w:id="140" w:author="Miles Exner" w:date="2018-11-14T11:03:00Z">
        <w:r w:rsidR="001C308B">
          <w:rPr>
            <w:sz w:val="22"/>
          </w:rPr>
          <w:t>01&gt;</w:t>
        </w:r>
      </w:ins>
      <w:r w:rsidR="028CD9CE" w:rsidRPr="74C4A940">
        <w:rPr>
          <w:sz w:val="22"/>
        </w:rPr>
        <w:t xml:space="preserve"> – Asking questions from a professional during an </w:t>
      </w:r>
      <w:proofErr w:type="spellStart"/>
      <w:r w:rsidR="028CD9CE" w:rsidRPr="74C4A940">
        <w:rPr>
          <w:sz w:val="22"/>
        </w:rPr>
        <w:t>observer</w:t>
      </w:r>
      <w:del w:id="141" w:author="Thomas Grieve" w:date="2018-11-09T13:16:00Z">
        <w:r w:rsidR="028CD9CE" w:rsidRPr="74C4A940" w:rsidDel="00A25AA9">
          <w:rPr>
            <w:sz w:val="22"/>
          </w:rPr>
          <w:delText>-</w:delText>
        </w:r>
      </w:del>
      <w:r w:rsidR="028CD9CE" w:rsidRPr="74C4A940">
        <w:rPr>
          <w:sz w:val="22"/>
        </w:rPr>
        <w:t>ship</w:t>
      </w:r>
      <w:proofErr w:type="spellEnd"/>
      <w:r w:rsidR="028CD9CE" w:rsidRPr="74C4A940">
        <w:rPr>
          <w:sz w:val="22"/>
        </w:rPr>
        <w:t xml:space="preserve"> and how to discuss and inquire on topics with which you are unfamiliar in a clinical setting.</w:t>
      </w:r>
    </w:p>
    <w:p w:rsidR="0001089E" w:rsidRPr="00172FAD" w:rsidRDefault="00DC10A5">
      <w:pPr>
        <w:numPr>
          <w:ilvl w:val="1"/>
          <w:numId w:val="3"/>
        </w:numPr>
        <w:spacing w:after="7" w:line="240" w:lineRule="auto"/>
        <w:ind w:hanging="360"/>
        <w:rPr>
          <w:sz w:val="22"/>
          <w:rPrChange w:id="142" w:author="Thomas Grieve" w:date="2018-11-09T11:02:00Z">
            <w:rPr/>
          </w:rPrChange>
        </w:rPr>
        <w:pPrChange w:id="143" w:author="Thomas Grieve" w:date="2018-11-09T11:02:00Z">
          <w:pPr>
            <w:numPr>
              <w:ilvl w:val="1"/>
              <w:numId w:val="3"/>
            </w:numPr>
            <w:ind w:left="705" w:hanging="360"/>
          </w:pPr>
        </w:pPrChange>
      </w:pPr>
      <w:ins w:id="144" w:author="Heather Klein [2]" w:date="2018-10-29T11:24:00Z">
        <w:r w:rsidRPr="74C4A940">
          <w:rPr>
            <w:sz w:val="22"/>
          </w:rPr>
          <w:t xml:space="preserve">Forum #2 </w:t>
        </w:r>
      </w:ins>
      <w:ins w:id="145" w:author="Miles Exner" w:date="2018-11-14T11:03:00Z">
        <w:r w:rsidR="001C308B">
          <w:rPr>
            <w:sz w:val="22"/>
          </w:rPr>
          <w:t>&lt;dueWeek</w:t>
        </w:r>
      </w:ins>
      <w:ins w:id="146" w:author="Miles Exner" w:date="2018-11-14T11:06:00Z">
        <w:r w:rsidR="006D2BB7">
          <w:rPr>
            <w:sz w:val="22"/>
          </w:rPr>
          <w:t>ID</w:t>
        </w:r>
      </w:ins>
      <w:ins w:id="147" w:author="Miles Exner" w:date="2018-11-14T11:03:00Z">
        <w:r w:rsidR="001C308B">
          <w:rPr>
            <w:sz w:val="22"/>
          </w:rPr>
          <w:t>02&gt;</w:t>
        </w:r>
      </w:ins>
      <w:del w:id="148" w:author="Miles Exner" w:date="2018-11-14T11:03:00Z">
        <w:r w:rsidR="004977E5" w:rsidRPr="74C4A940" w:rsidDel="001C308B">
          <w:rPr>
            <w:sz w:val="22"/>
          </w:rPr>
          <w:delText>Week 4</w:delText>
        </w:r>
      </w:del>
      <w:r w:rsidR="0001089E" w:rsidRPr="74C4A940">
        <w:rPr>
          <w:sz w:val="22"/>
        </w:rPr>
        <w:t xml:space="preserve"> – </w:t>
      </w:r>
      <w:r w:rsidR="0001089E" w:rsidRPr="74C4A940">
        <w:rPr>
          <w:sz w:val="22"/>
          <w:shd w:val="clear" w:color="auto" w:fill="FFFFFF"/>
        </w:rPr>
        <w:t>How to disagree with another healthcare pro</w:t>
      </w:r>
      <w:r w:rsidR="001920DE" w:rsidRPr="74C4A940">
        <w:rPr>
          <w:sz w:val="22"/>
          <w:shd w:val="clear" w:color="auto" w:fill="FFFFFF"/>
        </w:rPr>
        <w:t xml:space="preserve">vider </w:t>
      </w:r>
      <w:r w:rsidR="0001089E" w:rsidRPr="74C4A940">
        <w:rPr>
          <w:sz w:val="22"/>
          <w:shd w:val="clear" w:color="auto" w:fill="FFFFFF"/>
        </w:rPr>
        <w:t xml:space="preserve">in a superordinate/subordinate relationship, like an </w:t>
      </w:r>
      <w:proofErr w:type="spellStart"/>
      <w:r w:rsidR="0001089E" w:rsidRPr="74C4A940">
        <w:rPr>
          <w:sz w:val="22"/>
          <w:shd w:val="clear" w:color="auto" w:fill="FFFFFF"/>
        </w:rPr>
        <w:t>observer</w:t>
      </w:r>
      <w:del w:id="149" w:author="Thomas Grieve" w:date="2018-11-09T13:16:00Z">
        <w:r w:rsidR="0001089E" w:rsidRPr="74C4A940" w:rsidDel="00A25AA9">
          <w:rPr>
            <w:sz w:val="22"/>
            <w:shd w:val="clear" w:color="auto" w:fill="FFFFFF"/>
          </w:rPr>
          <w:delText>-</w:delText>
        </w:r>
      </w:del>
      <w:r w:rsidR="0001089E" w:rsidRPr="74C4A940">
        <w:rPr>
          <w:sz w:val="22"/>
          <w:shd w:val="clear" w:color="auto" w:fill="FFFFFF"/>
        </w:rPr>
        <w:t>ship</w:t>
      </w:r>
      <w:proofErr w:type="spellEnd"/>
      <w:r w:rsidR="0001089E" w:rsidRPr="74C4A940">
        <w:rPr>
          <w:sz w:val="22"/>
          <w:shd w:val="clear" w:color="auto" w:fill="FFFFFF"/>
        </w:rPr>
        <w:t>.</w:t>
      </w:r>
    </w:p>
    <w:p w:rsidR="0001089E" w:rsidRPr="00172FAD" w:rsidRDefault="00DC10A5">
      <w:pPr>
        <w:numPr>
          <w:ilvl w:val="1"/>
          <w:numId w:val="3"/>
        </w:numPr>
        <w:spacing w:after="7" w:line="240" w:lineRule="auto"/>
        <w:ind w:hanging="360"/>
        <w:rPr>
          <w:sz w:val="22"/>
          <w:rPrChange w:id="150" w:author="Thomas Grieve" w:date="2018-11-09T11:02:00Z">
            <w:rPr/>
          </w:rPrChange>
        </w:rPr>
        <w:pPrChange w:id="151" w:author="Thomas Grieve" w:date="2018-11-09T11:02:00Z">
          <w:pPr>
            <w:numPr>
              <w:ilvl w:val="1"/>
              <w:numId w:val="3"/>
            </w:numPr>
            <w:ind w:left="705" w:hanging="360"/>
          </w:pPr>
        </w:pPrChange>
      </w:pPr>
      <w:ins w:id="152" w:author="Heather Klein [2]" w:date="2018-10-29T11:24:00Z">
        <w:r w:rsidRPr="74C4A940">
          <w:rPr>
            <w:sz w:val="22"/>
          </w:rPr>
          <w:t xml:space="preserve">Forum #3 </w:t>
        </w:r>
      </w:ins>
      <w:ins w:id="153" w:author="Miles Exner" w:date="2018-11-14T11:03:00Z">
        <w:r w:rsidR="001C308B">
          <w:rPr>
            <w:sz w:val="22"/>
          </w:rPr>
          <w:t>&lt;dueWeek</w:t>
        </w:r>
      </w:ins>
      <w:ins w:id="154" w:author="Miles Exner" w:date="2018-11-14T11:06:00Z">
        <w:r w:rsidR="006D2BB7">
          <w:rPr>
            <w:sz w:val="22"/>
          </w:rPr>
          <w:t>ID</w:t>
        </w:r>
      </w:ins>
      <w:ins w:id="155" w:author="Miles Exner" w:date="2018-11-14T11:03:00Z">
        <w:r w:rsidR="001C308B">
          <w:rPr>
            <w:sz w:val="22"/>
          </w:rPr>
          <w:t>03&gt;</w:t>
        </w:r>
      </w:ins>
      <w:del w:id="156" w:author="Miles Exner" w:date="2018-11-14T11:03:00Z">
        <w:r w:rsidR="028CD9CE" w:rsidRPr="74C4A940" w:rsidDel="001C308B">
          <w:rPr>
            <w:sz w:val="22"/>
          </w:rPr>
          <w:delText>Week 6</w:delText>
        </w:r>
      </w:del>
      <w:r w:rsidR="028CD9CE" w:rsidRPr="74C4A940">
        <w:rPr>
          <w:sz w:val="22"/>
        </w:rPr>
        <w:t xml:space="preserve"> – How and when to refer a patient or seek a consultation from another healthcare professional and how to find the best specialists in your local area.</w:t>
      </w:r>
    </w:p>
    <w:p w:rsidR="0001089E" w:rsidRPr="00172FAD" w:rsidRDefault="002618E3">
      <w:pPr>
        <w:numPr>
          <w:ilvl w:val="1"/>
          <w:numId w:val="3"/>
        </w:numPr>
        <w:spacing w:after="7" w:line="240" w:lineRule="auto"/>
        <w:ind w:hanging="360"/>
        <w:rPr>
          <w:sz w:val="22"/>
          <w:rPrChange w:id="157" w:author="Thomas Grieve" w:date="2018-11-09T11:02:00Z">
            <w:rPr/>
          </w:rPrChange>
        </w:rPr>
        <w:pPrChange w:id="158" w:author="Thomas Grieve" w:date="2018-11-09T11:02:00Z">
          <w:pPr>
            <w:numPr>
              <w:ilvl w:val="1"/>
              <w:numId w:val="3"/>
            </w:numPr>
            <w:ind w:left="705" w:hanging="360"/>
          </w:pPr>
        </w:pPrChange>
      </w:pPr>
      <w:ins w:id="159" w:author="Heather Klein [2]" w:date="2018-10-29T11:24:00Z">
        <w:r w:rsidRPr="74C4A940">
          <w:rPr>
            <w:sz w:val="22"/>
          </w:rPr>
          <w:t xml:space="preserve">Forum #4 </w:t>
        </w:r>
      </w:ins>
      <w:ins w:id="160" w:author="Miles Exner" w:date="2018-11-14T11:04:00Z">
        <w:r w:rsidR="001C308B">
          <w:rPr>
            <w:sz w:val="22"/>
          </w:rPr>
          <w:t>&lt;dueWeek</w:t>
        </w:r>
      </w:ins>
      <w:ins w:id="161" w:author="Miles Exner" w:date="2018-11-14T11:07:00Z">
        <w:r w:rsidR="006D2BB7">
          <w:rPr>
            <w:sz w:val="22"/>
          </w:rPr>
          <w:t>ID</w:t>
        </w:r>
      </w:ins>
      <w:ins w:id="162" w:author="Miles Exner" w:date="2018-11-14T11:04:00Z">
        <w:r w:rsidR="001C308B">
          <w:rPr>
            <w:sz w:val="22"/>
          </w:rPr>
          <w:t>04&gt;</w:t>
        </w:r>
      </w:ins>
      <w:del w:id="163" w:author="Miles Exner" w:date="2018-11-14T11:04:00Z">
        <w:r w:rsidR="028CD9CE" w:rsidRPr="74C4A940" w:rsidDel="001C308B">
          <w:rPr>
            <w:sz w:val="22"/>
          </w:rPr>
          <w:delText>Week 7</w:delText>
        </w:r>
      </w:del>
      <w:r w:rsidR="028CD9CE" w:rsidRPr="74C4A940">
        <w:rPr>
          <w:sz w:val="22"/>
        </w:rPr>
        <w:t xml:space="preserve"> – How to discuss sensitive topics and what is appropriate to share with a patient.</w:t>
      </w:r>
    </w:p>
    <w:p w:rsidR="0001089E" w:rsidRPr="00172FAD" w:rsidRDefault="002618E3">
      <w:pPr>
        <w:numPr>
          <w:ilvl w:val="1"/>
          <w:numId w:val="3"/>
        </w:numPr>
        <w:spacing w:after="7" w:line="240" w:lineRule="auto"/>
        <w:ind w:hanging="360"/>
        <w:rPr>
          <w:sz w:val="22"/>
          <w:rPrChange w:id="164" w:author="Thomas Grieve" w:date="2018-11-09T11:02:00Z">
            <w:rPr/>
          </w:rPrChange>
        </w:rPr>
        <w:pPrChange w:id="165" w:author="Thomas Grieve" w:date="2018-11-09T11:02:00Z">
          <w:pPr>
            <w:numPr>
              <w:ilvl w:val="1"/>
              <w:numId w:val="3"/>
            </w:numPr>
            <w:ind w:left="705" w:hanging="360"/>
          </w:pPr>
        </w:pPrChange>
      </w:pPr>
      <w:ins w:id="166" w:author="Heather Klein [2]" w:date="2018-10-29T11:25:00Z">
        <w:r w:rsidRPr="74C4A940">
          <w:rPr>
            <w:sz w:val="22"/>
          </w:rPr>
          <w:t xml:space="preserve">Forum #5 </w:t>
        </w:r>
      </w:ins>
      <w:ins w:id="167" w:author="Miles Exner" w:date="2018-11-14T11:04:00Z">
        <w:r w:rsidR="001C308B">
          <w:rPr>
            <w:sz w:val="22"/>
          </w:rPr>
          <w:t>&lt;dueWeek</w:t>
        </w:r>
      </w:ins>
      <w:ins w:id="168" w:author="Miles Exner" w:date="2018-11-14T11:07:00Z">
        <w:r w:rsidR="006D2BB7">
          <w:rPr>
            <w:sz w:val="22"/>
          </w:rPr>
          <w:t>ID</w:t>
        </w:r>
      </w:ins>
      <w:ins w:id="169" w:author="Miles Exner" w:date="2018-11-14T11:04:00Z">
        <w:r w:rsidR="001C308B">
          <w:rPr>
            <w:sz w:val="22"/>
          </w:rPr>
          <w:t>05&gt;</w:t>
        </w:r>
      </w:ins>
      <w:del w:id="170" w:author="Miles Exner" w:date="2018-11-14T11:04:00Z">
        <w:r w:rsidR="028CD9CE" w:rsidRPr="74C4A940" w:rsidDel="001C308B">
          <w:rPr>
            <w:sz w:val="22"/>
          </w:rPr>
          <w:delText>Week 9</w:delText>
        </w:r>
      </w:del>
      <w:r w:rsidR="028CD9CE" w:rsidRPr="74C4A940">
        <w:rPr>
          <w:sz w:val="22"/>
        </w:rPr>
        <w:t xml:space="preserve"> – Encouraging patients to change unhealthy behaviors.</w:t>
      </w:r>
    </w:p>
    <w:p w:rsidR="0001089E" w:rsidRPr="00172FAD" w:rsidRDefault="00864DB2">
      <w:pPr>
        <w:numPr>
          <w:ilvl w:val="1"/>
          <w:numId w:val="3"/>
        </w:numPr>
        <w:spacing w:after="7" w:line="240" w:lineRule="auto"/>
        <w:ind w:hanging="360"/>
        <w:rPr>
          <w:sz w:val="22"/>
          <w:rPrChange w:id="171" w:author="Thomas Grieve" w:date="2018-11-09T11:02:00Z">
            <w:rPr/>
          </w:rPrChange>
        </w:rPr>
        <w:pPrChange w:id="172" w:author="Thomas Grieve" w:date="2018-11-09T11:02:00Z">
          <w:pPr>
            <w:numPr>
              <w:ilvl w:val="1"/>
              <w:numId w:val="3"/>
            </w:numPr>
            <w:ind w:left="705" w:hanging="360"/>
          </w:pPr>
        </w:pPrChange>
      </w:pPr>
      <w:ins w:id="173" w:author="Heather Klein [2]" w:date="2018-10-29T11:25:00Z">
        <w:r w:rsidRPr="74C4A940">
          <w:rPr>
            <w:sz w:val="22"/>
          </w:rPr>
          <w:t xml:space="preserve">Forum #6 </w:t>
        </w:r>
      </w:ins>
      <w:ins w:id="174" w:author="Miles Exner" w:date="2018-11-14T11:04:00Z">
        <w:r w:rsidR="001C308B">
          <w:rPr>
            <w:sz w:val="22"/>
          </w:rPr>
          <w:t>&lt;dueWeek</w:t>
        </w:r>
      </w:ins>
      <w:ins w:id="175" w:author="Miles Exner" w:date="2018-11-14T11:09:00Z">
        <w:r w:rsidR="006D2BB7">
          <w:rPr>
            <w:sz w:val="22"/>
          </w:rPr>
          <w:t>ID</w:t>
        </w:r>
      </w:ins>
      <w:ins w:id="176" w:author="Miles Exner" w:date="2018-11-14T11:04:00Z">
        <w:r w:rsidR="001C308B">
          <w:rPr>
            <w:sz w:val="22"/>
          </w:rPr>
          <w:t>06&gt;</w:t>
        </w:r>
        <w:r w:rsidR="001C308B" w:rsidRPr="74C4A940">
          <w:rPr>
            <w:sz w:val="22"/>
          </w:rPr>
          <w:t xml:space="preserve"> –</w:t>
        </w:r>
      </w:ins>
      <w:del w:id="177" w:author="Miles Exner" w:date="2018-11-14T11:04:00Z">
        <w:r w:rsidR="004977E5" w:rsidRPr="74C4A940" w:rsidDel="001C308B">
          <w:rPr>
            <w:sz w:val="22"/>
          </w:rPr>
          <w:delText>Week 10</w:delText>
        </w:r>
        <w:r w:rsidR="0001089E" w:rsidRPr="74C4A940" w:rsidDel="001C308B">
          <w:rPr>
            <w:sz w:val="22"/>
          </w:rPr>
          <w:delText xml:space="preserve"> -</w:delText>
        </w:r>
      </w:del>
      <w:r w:rsidR="0001089E" w:rsidRPr="74C4A940">
        <w:rPr>
          <w:sz w:val="22"/>
        </w:rPr>
        <w:t xml:space="preserve"> </w:t>
      </w:r>
      <w:r w:rsidR="0001089E" w:rsidRPr="74C4A940">
        <w:rPr>
          <w:sz w:val="22"/>
          <w:shd w:val="clear" w:color="auto" w:fill="FFFFFF"/>
        </w:rPr>
        <w:t>What it takes to become part of a successful healthcare team.</w:t>
      </w:r>
    </w:p>
    <w:p w:rsidR="0001089E" w:rsidRPr="00172FAD" w:rsidRDefault="0001089E" w:rsidP="0001089E">
      <w:pPr>
        <w:spacing w:after="7"/>
        <w:ind w:left="0" w:firstLine="0"/>
        <w:rPr>
          <w:sz w:val="22"/>
        </w:rPr>
      </w:pPr>
    </w:p>
    <w:p w:rsidR="0001089E" w:rsidRPr="00CC37D2" w:rsidRDefault="028CD9CE" w:rsidP="028CD9CE">
      <w:pPr>
        <w:spacing w:after="7"/>
        <w:rPr>
          <w:b/>
          <w:bCs/>
          <w:sz w:val="22"/>
          <w:u w:val="single"/>
        </w:rPr>
      </w:pPr>
      <w:r w:rsidRPr="028CD9CE">
        <w:rPr>
          <w:b/>
          <w:bCs/>
          <w:sz w:val="22"/>
          <w:u w:val="single"/>
        </w:rPr>
        <w:t>Assignment #2: Journal Entries</w:t>
      </w:r>
    </w:p>
    <w:p w:rsidR="0001089E" w:rsidRPr="00172FAD" w:rsidRDefault="028CD9CE" w:rsidP="028CD9CE">
      <w:pPr>
        <w:spacing w:after="7"/>
        <w:rPr>
          <w:sz w:val="22"/>
        </w:rPr>
      </w:pPr>
      <w:r w:rsidRPr="028CD9CE">
        <w:rPr>
          <w:sz w:val="22"/>
        </w:rPr>
        <w:t>Students will be required to post three (3) Journal Entries on Moodle.  Students will be encouraged to keep a journal of their observer-ships and will use journal entries to reflect on their experience.  If observations have not started before the first journal entry is due, please write about experiences and challenges you have had during your search for observations.  Entries should be approximately 250</w:t>
      </w:r>
      <w:ins w:id="178" w:author="Thomas Grieve" w:date="2018-11-09T13:10:00Z">
        <w:r w:rsidR="00AB1CB0">
          <w:rPr>
            <w:sz w:val="22"/>
          </w:rPr>
          <w:t>, but no more than 500,</w:t>
        </w:r>
      </w:ins>
      <w:r w:rsidRPr="028CD9CE">
        <w:rPr>
          <w:sz w:val="22"/>
        </w:rPr>
        <w:t xml:space="preserve"> words.  See the assignment rubric for more details.</w:t>
      </w:r>
    </w:p>
    <w:p w:rsidR="0001089E" w:rsidRPr="00172FAD" w:rsidRDefault="0001089E" w:rsidP="0001089E">
      <w:pPr>
        <w:spacing w:after="7"/>
        <w:rPr>
          <w:sz w:val="22"/>
        </w:rPr>
      </w:pPr>
    </w:p>
    <w:p w:rsidR="0001089E" w:rsidRPr="00CC37D2" w:rsidRDefault="028CD9CE" w:rsidP="028CD9CE">
      <w:pPr>
        <w:spacing w:after="0" w:line="259" w:lineRule="auto"/>
        <w:rPr>
          <w:b/>
          <w:bCs/>
          <w:color w:val="auto"/>
          <w:sz w:val="22"/>
          <w:u w:val="single"/>
        </w:rPr>
      </w:pPr>
      <w:r w:rsidRPr="028CD9CE">
        <w:rPr>
          <w:b/>
          <w:bCs/>
          <w:sz w:val="22"/>
          <w:u w:val="single"/>
        </w:rPr>
        <w:t>Assignment #3: Forms</w:t>
      </w:r>
    </w:p>
    <w:p w:rsidR="0001089E" w:rsidRPr="00172FAD" w:rsidRDefault="028CD9CE" w:rsidP="028CD9CE">
      <w:pPr>
        <w:spacing w:after="0" w:line="259" w:lineRule="auto"/>
        <w:rPr>
          <w:sz w:val="22"/>
        </w:rPr>
      </w:pPr>
      <w:r w:rsidRPr="028CD9CE">
        <w:rPr>
          <w:sz w:val="22"/>
        </w:rPr>
        <w:t>(a) Site Approval Form – upload to Moodle</w:t>
      </w:r>
    </w:p>
    <w:p w:rsidR="0001089E" w:rsidRPr="00172FAD" w:rsidRDefault="028CD9CE" w:rsidP="028CD9CE">
      <w:pPr>
        <w:spacing w:after="0" w:line="259" w:lineRule="auto"/>
        <w:ind w:left="0" w:firstLine="0"/>
        <w:rPr>
          <w:sz w:val="22"/>
        </w:rPr>
      </w:pPr>
      <w:r w:rsidRPr="028CD9CE">
        <w:rPr>
          <w:sz w:val="22"/>
        </w:rPr>
        <w:t>(b) Screen shot of license verification – upload to Moodle</w:t>
      </w:r>
    </w:p>
    <w:p w:rsidR="0001089E" w:rsidRPr="00172FAD" w:rsidRDefault="028CD9CE" w:rsidP="028CD9CE">
      <w:pPr>
        <w:spacing w:after="7"/>
        <w:rPr>
          <w:sz w:val="22"/>
        </w:rPr>
      </w:pPr>
      <w:r w:rsidRPr="028CD9CE">
        <w:rPr>
          <w:sz w:val="22"/>
        </w:rPr>
        <w:t>(c) Screenshot of disciplinary record – upload to Moodle</w:t>
      </w:r>
    </w:p>
    <w:p w:rsidR="0001089E" w:rsidRPr="00172FAD" w:rsidRDefault="0001089E" w:rsidP="0001089E">
      <w:pPr>
        <w:spacing w:after="7"/>
        <w:ind w:left="0" w:firstLine="0"/>
        <w:rPr>
          <w:sz w:val="22"/>
        </w:rPr>
      </w:pPr>
    </w:p>
    <w:p w:rsidR="00CC37D2" w:rsidRPr="00CC37D2" w:rsidRDefault="028CD9CE" w:rsidP="028CD9CE">
      <w:pPr>
        <w:spacing w:line="240" w:lineRule="auto"/>
        <w:rPr>
          <w:b/>
          <w:bCs/>
          <w:color w:val="auto"/>
          <w:sz w:val="22"/>
        </w:rPr>
      </w:pPr>
      <w:r w:rsidRPr="028CD9CE">
        <w:rPr>
          <w:b/>
          <w:bCs/>
          <w:sz w:val="22"/>
          <w:u w:val="single"/>
        </w:rPr>
        <w:t>Assignment #4: Hours Log</w:t>
      </w:r>
    </w:p>
    <w:p w:rsidR="0001089E" w:rsidRPr="00172FAD" w:rsidRDefault="028CD9CE" w:rsidP="028CD9CE">
      <w:pPr>
        <w:spacing w:line="240" w:lineRule="auto"/>
        <w:rPr>
          <w:color w:val="auto"/>
          <w:sz w:val="22"/>
        </w:rPr>
      </w:pPr>
      <w:r w:rsidRPr="028CD9CE">
        <w:rPr>
          <w:color w:val="auto"/>
          <w:sz w:val="22"/>
        </w:rPr>
        <w:t xml:space="preserve">Complete 30 hours of observation at site(s) and biomedical professionals(s) approved by the faculty member. </w:t>
      </w:r>
    </w:p>
    <w:p w:rsidR="0001089E" w:rsidRPr="00172FAD" w:rsidRDefault="75F5DC18" w:rsidP="75F5DC18">
      <w:pPr>
        <w:spacing w:after="0" w:line="259" w:lineRule="auto"/>
        <w:ind w:left="0" w:firstLine="0"/>
        <w:rPr>
          <w:color w:val="auto"/>
          <w:sz w:val="22"/>
        </w:rPr>
      </w:pPr>
      <w:r w:rsidRPr="75F5DC18">
        <w:rPr>
          <w:color w:val="auto"/>
          <w:sz w:val="22"/>
        </w:rPr>
        <w:t xml:space="preserve"> </w:t>
      </w:r>
    </w:p>
    <w:p w:rsidR="0001089E" w:rsidRPr="00CC37D2" w:rsidRDefault="028CD9CE" w:rsidP="028CD9CE">
      <w:pPr>
        <w:spacing w:after="0"/>
        <w:rPr>
          <w:b/>
          <w:bCs/>
          <w:color w:val="auto"/>
          <w:sz w:val="22"/>
          <w:u w:val="single"/>
        </w:rPr>
      </w:pPr>
      <w:r w:rsidRPr="028CD9CE">
        <w:rPr>
          <w:b/>
          <w:bCs/>
          <w:color w:val="auto"/>
          <w:sz w:val="22"/>
          <w:u w:val="single"/>
        </w:rPr>
        <w:t>Assignment #5: Narrative Reports</w:t>
      </w:r>
    </w:p>
    <w:p w:rsidR="0001089E" w:rsidRPr="00172FAD" w:rsidRDefault="028CD9CE" w:rsidP="028CD9CE">
      <w:pPr>
        <w:spacing w:after="0"/>
        <w:rPr>
          <w:sz w:val="22"/>
        </w:rPr>
      </w:pPr>
      <w:r w:rsidRPr="028CD9CE">
        <w:rPr>
          <w:sz w:val="22"/>
        </w:rPr>
        <w:t xml:space="preserve">Complete two (2) different Narrative Reports/case studies containing the following information from your observations: </w:t>
      </w:r>
    </w:p>
    <w:p w:rsidR="0001089E" w:rsidRPr="00172FAD" w:rsidRDefault="0001089E" w:rsidP="0001089E">
      <w:pPr>
        <w:spacing w:after="0"/>
        <w:ind w:left="360" w:firstLine="0"/>
        <w:rPr>
          <w:sz w:val="22"/>
        </w:rPr>
      </w:pPr>
    </w:p>
    <w:p w:rsidR="0001089E" w:rsidRPr="00172FAD" w:rsidRDefault="028CD9CE" w:rsidP="028CD9CE">
      <w:pPr>
        <w:pStyle w:val="ListParagraph"/>
        <w:numPr>
          <w:ilvl w:val="0"/>
          <w:numId w:val="4"/>
        </w:numPr>
        <w:spacing w:after="3" w:line="240" w:lineRule="auto"/>
        <w:rPr>
          <w:sz w:val="22"/>
        </w:rPr>
      </w:pPr>
      <w:r w:rsidRPr="028CD9CE">
        <w:rPr>
          <w:sz w:val="22"/>
        </w:rPr>
        <w:t xml:space="preserve">Brief case in clinic format (i.e., Age, Gender, Height, Weight, Meds, Allergies, Chief Complaint, History of Present Illness, Review of Systems, Etiology, Diagnosis, Treatment Plan, Treatment Given).  Make certain all above elements are present in each Narrative Report/case study.  If one of the elements is unknown, state it is unknown. </w:t>
      </w:r>
    </w:p>
    <w:p w:rsidR="0001089E" w:rsidRPr="00172FAD" w:rsidRDefault="028CD9CE" w:rsidP="028CD9CE">
      <w:pPr>
        <w:pStyle w:val="ListParagraph"/>
        <w:numPr>
          <w:ilvl w:val="0"/>
          <w:numId w:val="4"/>
        </w:numPr>
        <w:spacing w:after="3" w:line="240" w:lineRule="auto"/>
        <w:rPr>
          <w:sz w:val="22"/>
        </w:rPr>
      </w:pPr>
      <w:r w:rsidRPr="028CD9CE">
        <w:rPr>
          <w:sz w:val="22"/>
        </w:rPr>
        <w:t xml:space="preserve">Biomedical description/definition of the disease with common signs and symptoms.  </w:t>
      </w:r>
    </w:p>
    <w:p w:rsidR="0001089E" w:rsidRPr="00172FAD" w:rsidRDefault="028CD9CE" w:rsidP="028CD9CE">
      <w:pPr>
        <w:pStyle w:val="ListParagraph"/>
        <w:numPr>
          <w:ilvl w:val="0"/>
          <w:numId w:val="4"/>
        </w:numPr>
        <w:spacing w:after="3" w:line="240" w:lineRule="auto"/>
        <w:rPr>
          <w:sz w:val="22"/>
        </w:rPr>
      </w:pPr>
      <w:r w:rsidRPr="028CD9CE">
        <w:rPr>
          <w:sz w:val="22"/>
        </w:rPr>
        <w:t xml:space="preserve">State biomedical standard of care (how is the condition typically treated within biomedicine not how the individual medical professional treated it).  </w:t>
      </w:r>
    </w:p>
    <w:p w:rsidR="428E9146" w:rsidRDefault="028CD9CE" w:rsidP="028CD9CE">
      <w:pPr>
        <w:pStyle w:val="ListParagraph"/>
        <w:numPr>
          <w:ilvl w:val="0"/>
          <w:numId w:val="4"/>
        </w:numPr>
        <w:spacing w:after="3" w:line="240" w:lineRule="auto"/>
        <w:rPr>
          <w:rFonts w:asciiTheme="minorHAnsi" w:eastAsiaTheme="minorEastAsia" w:hAnsiTheme="minorHAnsi" w:cstheme="minorBidi"/>
          <w:color w:val="000000" w:themeColor="text1"/>
          <w:sz w:val="22"/>
        </w:rPr>
      </w:pPr>
      <w:r w:rsidRPr="028CD9CE">
        <w:rPr>
          <w:sz w:val="22"/>
        </w:rPr>
        <w:t xml:space="preserve">The report should be 2 to 4 pages long. Try </w:t>
      </w:r>
      <w:del w:id="179" w:author="Thomas Grieve" w:date="2018-11-09T13:16:00Z">
        <w:r w:rsidRPr="028CD9CE" w:rsidDel="00A25AA9">
          <w:rPr>
            <w:sz w:val="22"/>
          </w:rPr>
          <w:delText xml:space="preserve">and </w:delText>
        </w:r>
      </w:del>
      <w:ins w:id="180" w:author="Thomas Grieve" w:date="2018-11-09T13:16:00Z">
        <w:r w:rsidR="00A25AA9">
          <w:rPr>
            <w:sz w:val="22"/>
          </w:rPr>
          <w:t>to</w:t>
        </w:r>
        <w:r w:rsidR="00A25AA9" w:rsidRPr="028CD9CE">
          <w:rPr>
            <w:sz w:val="22"/>
          </w:rPr>
          <w:t xml:space="preserve"> </w:t>
        </w:r>
      </w:ins>
      <w:r w:rsidRPr="028CD9CE">
        <w:rPr>
          <w:sz w:val="22"/>
        </w:rPr>
        <w:t xml:space="preserve">limit your reports to </w:t>
      </w:r>
      <w:r w:rsidRPr="028CD9CE">
        <w:rPr>
          <w:sz w:val="22"/>
          <w:u w:val="single"/>
        </w:rPr>
        <w:t>&lt;4</w:t>
      </w:r>
      <w:r w:rsidRPr="028CD9CE">
        <w:rPr>
          <w:sz w:val="22"/>
        </w:rPr>
        <w:t xml:space="preserve"> pages.  *Title Page and Abstract are not required.</w:t>
      </w:r>
    </w:p>
    <w:p w:rsidR="0001089E" w:rsidRDefault="0001089E" w:rsidP="0001089E">
      <w:pPr>
        <w:spacing w:after="3" w:line="240" w:lineRule="auto"/>
        <w:rPr>
          <w:sz w:val="22"/>
        </w:rPr>
      </w:pPr>
    </w:p>
    <w:p w:rsidR="004977E5" w:rsidRDefault="004977E5" w:rsidP="0001089E">
      <w:pPr>
        <w:spacing w:after="3" w:line="240" w:lineRule="auto"/>
        <w:rPr>
          <w:sz w:val="22"/>
        </w:rPr>
      </w:pPr>
    </w:p>
    <w:p w:rsidR="76D3B09D" w:rsidRDefault="76D3B09D" w:rsidP="76D3B09D"/>
    <w:p w:rsidR="3C2FED56" w:rsidRDefault="3C2FED56" w:rsidP="3C2FED56">
      <w:pPr>
        <w:pStyle w:val="Heading1"/>
        <w:ind w:left="0" w:firstLine="0"/>
        <w:rPr>
          <w:sz w:val="22"/>
          <w:u w:val="single"/>
        </w:rPr>
      </w:pPr>
    </w:p>
    <w:p w:rsidR="0001089E" w:rsidRPr="0001089E" w:rsidRDefault="028CD9CE" w:rsidP="028CD9CE">
      <w:pPr>
        <w:pStyle w:val="Heading1"/>
        <w:ind w:left="0" w:firstLine="0"/>
        <w:rPr>
          <w:sz w:val="22"/>
          <w:u w:val="single"/>
        </w:rPr>
      </w:pPr>
      <w:r w:rsidRPr="028CD9CE">
        <w:rPr>
          <w:sz w:val="22"/>
          <w:u w:val="single"/>
        </w:rPr>
        <w:t>Course Outline</w:t>
      </w:r>
    </w:p>
    <w:p w:rsidR="004977E5" w:rsidRDefault="004977E5" w:rsidP="004977E5">
      <w:pPr>
        <w:pStyle w:val="BodyText"/>
        <w:rPr>
          <w:rFonts w:ascii="Century Gothic" w:hAnsi="Century Gothic"/>
          <w:sz w:val="22"/>
        </w:rPr>
      </w:pPr>
    </w:p>
    <w:p w:rsidR="00507AB1" w:rsidRPr="00507AB1" w:rsidRDefault="00507AB1">
      <w:pPr>
        <w:pStyle w:val="BodyText"/>
        <w:rPr>
          <w:rFonts w:ascii="Century Gothic" w:hAnsi="Century Gothic"/>
          <w:b/>
          <w:bCs/>
          <w:sz w:val="22"/>
          <w:rPrChange w:id="181" w:author="Thomas Grieve" w:date="2018-11-09T11:02:00Z">
            <w:rPr/>
          </w:rPrChange>
        </w:rPr>
      </w:pPr>
      <w:r w:rsidRPr="74C4A940">
        <w:rPr>
          <w:rFonts w:ascii="Century Gothic" w:hAnsi="Century Gothic"/>
          <w:b/>
          <w:bCs/>
          <w:sz w:val="22"/>
          <w:rPrChange w:id="182" w:author="Thomas Grieve" w:date="2018-11-09T11:02:00Z">
            <w:rPr>
              <w:rFonts w:ascii="Century Gothic" w:hAnsi="Century Gothic"/>
              <w:b/>
              <w:sz w:val="22"/>
            </w:rPr>
          </w:rPrChange>
        </w:rPr>
        <w:t>Week 1:  NO CLASSES</w:t>
      </w:r>
      <w:ins w:id="183" w:author="Thomas Grieve" w:date="2018-11-09T11:02:00Z">
        <w:r w:rsidR="74C4A940" w:rsidRPr="74C4A940">
          <w:rPr>
            <w:rFonts w:ascii="Century Gothic" w:hAnsi="Century Gothic"/>
            <w:b/>
            <w:bCs/>
            <w:sz w:val="22"/>
            <w:rPrChange w:id="184" w:author="Thomas Grieve" w:date="2018-11-09T11:02:00Z">
              <w:rPr>
                <w:rFonts w:ascii="Century Gothic" w:hAnsi="Century Gothic"/>
                <w:b/>
                <w:sz w:val="22"/>
              </w:rPr>
            </w:rPrChange>
          </w:rPr>
          <w:t xml:space="preserve"> </w:t>
        </w:r>
      </w:ins>
      <w:r w:rsidR="009C18F0">
        <w:rPr>
          <w:rFonts w:ascii="Century Gothic" w:hAnsi="Century Gothic"/>
          <w:b/>
          <w:sz w:val="22"/>
        </w:rPr>
        <w:tab/>
      </w:r>
      <w:r w:rsidR="009C18F0">
        <w:rPr>
          <w:rFonts w:ascii="Century Gothic" w:hAnsi="Century Gothic"/>
          <w:b/>
          <w:sz w:val="22"/>
        </w:rPr>
        <w:tab/>
      </w:r>
      <w:r w:rsidR="009C18F0">
        <w:rPr>
          <w:rFonts w:ascii="Century Gothic" w:hAnsi="Century Gothic"/>
          <w:b/>
          <w:sz w:val="22"/>
        </w:rPr>
        <w:tab/>
      </w:r>
      <w:r w:rsidR="009C18F0">
        <w:rPr>
          <w:rFonts w:ascii="Century Gothic" w:hAnsi="Century Gothic"/>
          <w:b/>
          <w:sz w:val="22"/>
        </w:rPr>
        <w:tab/>
      </w:r>
      <w:r w:rsidR="009C18F0">
        <w:rPr>
          <w:rFonts w:ascii="Century Gothic" w:hAnsi="Century Gothic"/>
          <w:b/>
          <w:sz w:val="22"/>
        </w:rPr>
        <w:tab/>
      </w:r>
      <w:r w:rsidR="009C18F0">
        <w:rPr>
          <w:rFonts w:ascii="Century Gothic" w:hAnsi="Century Gothic"/>
          <w:b/>
          <w:sz w:val="22"/>
        </w:rPr>
        <w:tab/>
      </w:r>
      <w:r w:rsidR="009C18F0">
        <w:rPr>
          <w:rFonts w:ascii="Century Gothic" w:hAnsi="Century Gothic"/>
          <w:b/>
          <w:sz w:val="22"/>
        </w:rPr>
        <w:tab/>
      </w:r>
      <w:r w:rsidR="009C18F0">
        <w:rPr>
          <w:rFonts w:ascii="Century Gothic" w:hAnsi="Century Gothic"/>
          <w:b/>
          <w:sz w:val="22"/>
        </w:rPr>
        <w:tab/>
      </w:r>
      <w:r w:rsidR="009C18F0">
        <w:rPr>
          <w:rFonts w:ascii="Century Gothic" w:hAnsi="Century Gothic"/>
          <w:b/>
          <w:sz w:val="22"/>
        </w:rPr>
        <w:tab/>
      </w:r>
      <w:r w:rsidR="009C18F0" w:rsidRPr="74C4A940">
        <w:rPr>
          <w:rFonts w:ascii="Century Gothic" w:hAnsi="Century Gothic"/>
          <w:b/>
          <w:bCs/>
          <w:sz w:val="22"/>
          <w:rPrChange w:id="185" w:author="Thomas Grieve" w:date="2018-11-09T11:02:00Z">
            <w:rPr>
              <w:rFonts w:ascii="Century Gothic" w:hAnsi="Century Gothic"/>
              <w:b/>
              <w:sz w:val="22"/>
            </w:rPr>
          </w:rPrChange>
        </w:rPr>
        <w:t>DECEMBER 31</w:t>
      </w:r>
    </w:p>
    <w:p w:rsidR="0001089E" w:rsidRPr="0001089E" w:rsidRDefault="0001089E" w:rsidP="028CD9CE">
      <w:pPr>
        <w:pStyle w:val="Heading2"/>
        <w:ind w:right="-90"/>
        <w:rPr>
          <w:rFonts w:ascii="Century Gothic" w:eastAsia="Century Gothic" w:hAnsi="Century Gothic" w:cs="Century Gothic"/>
          <w:b/>
          <w:bCs/>
          <w:color w:val="auto"/>
          <w:sz w:val="22"/>
          <w:szCs w:val="22"/>
        </w:rPr>
      </w:pPr>
      <w:r w:rsidRPr="613508C3">
        <w:rPr>
          <w:rFonts w:ascii="Century Gothic" w:eastAsia="Century Gothic" w:hAnsi="Century Gothic" w:cs="Century Gothic"/>
          <w:b/>
          <w:bCs/>
          <w:color w:val="auto"/>
          <w:sz w:val="22"/>
          <w:szCs w:val="22"/>
        </w:rPr>
        <w:t xml:space="preserve">Week </w:t>
      </w:r>
      <w:r w:rsidR="00660A0D">
        <w:rPr>
          <w:rFonts w:ascii="Century Gothic" w:eastAsia="Century Gothic" w:hAnsi="Century Gothic" w:cs="Century Gothic"/>
          <w:b/>
          <w:bCs/>
          <w:color w:val="auto"/>
          <w:sz w:val="22"/>
          <w:szCs w:val="22"/>
        </w:rPr>
        <w:t>2</w:t>
      </w:r>
      <w:r w:rsidRPr="613508C3">
        <w:rPr>
          <w:rFonts w:ascii="Century Gothic" w:eastAsia="Century Gothic" w:hAnsi="Century Gothic" w:cs="Century Gothic"/>
          <w:b/>
          <w:bCs/>
          <w:color w:val="auto"/>
          <w:sz w:val="22"/>
          <w:szCs w:val="22"/>
        </w:rPr>
        <w:t xml:space="preserve">:  Introduction to AIPC Syllabus and Assignments </w:t>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del w:id="186" w:author="Heather Klein" w:date="2018-10-11T12:58:00Z">
        <w:r w:rsidR="00FF7798" w:rsidDel="00755622">
          <w:rPr>
            <w:rFonts w:ascii="Century Gothic" w:eastAsia="Century Gothic" w:hAnsi="Century Gothic" w:cs="Century Gothic"/>
            <w:b/>
            <w:bCs/>
            <w:color w:val="auto"/>
            <w:sz w:val="22"/>
            <w:szCs w:val="22"/>
          </w:rPr>
          <w:delText>January</w:delText>
        </w:r>
        <w:r w:rsidR="00A4084D" w:rsidDel="00755622">
          <w:rPr>
            <w:rFonts w:ascii="Century Gothic" w:eastAsia="Century Gothic" w:hAnsi="Century Gothic" w:cs="Century Gothic"/>
            <w:b/>
            <w:bCs/>
            <w:color w:val="auto"/>
            <w:sz w:val="22"/>
            <w:szCs w:val="22"/>
          </w:rPr>
          <w:delText xml:space="preserve"> </w:delText>
        </w:r>
      </w:del>
      <w:ins w:id="187" w:author="Heather Klein" w:date="2018-10-11T12:58:00Z">
        <w:r w:rsidR="00755622">
          <w:rPr>
            <w:rFonts w:ascii="Century Gothic" w:eastAsia="Century Gothic" w:hAnsi="Century Gothic" w:cs="Century Gothic"/>
            <w:b/>
            <w:bCs/>
            <w:color w:val="auto"/>
            <w:sz w:val="22"/>
            <w:szCs w:val="22"/>
          </w:rPr>
          <w:t xml:space="preserve">JANUARY </w:t>
        </w:r>
      </w:ins>
      <w:r w:rsidR="00A4084D">
        <w:rPr>
          <w:rFonts w:ascii="Century Gothic" w:eastAsia="Century Gothic" w:hAnsi="Century Gothic" w:cs="Century Gothic"/>
          <w:b/>
          <w:bCs/>
          <w:color w:val="auto"/>
          <w:sz w:val="22"/>
          <w:szCs w:val="22"/>
        </w:rPr>
        <w:t>7</w:t>
      </w:r>
    </w:p>
    <w:p w:rsidR="0001089E" w:rsidRDefault="0001089E" w:rsidP="0001089E">
      <w:pPr>
        <w:spacing w:after="3" w:line="240" w:lineRule="auto"/>
        <w:rPr>
          <w:sz w:val="22"/>
        </w:rPr>
      </w:pPr>
    </w:p>
    <w:p w:rsidR="001920DE" w:rsidRPr="005142BA" w:rsidRDefault="028CD9CE" w:rsidP="028CD9CE">
      <w:pPr>
        <w:pStyle w:val="ListParagraph"/>
        <w:numPr>
          <w:ilvl w:val="0"/>
          <w:numId w:val="17"/>
        </w:numPr>
        <w:spacing w:after="0" w:line="240" w:lineRule="auto"/>
        <w:rPr>
          <w:sz w:val="22"/>
        </w:rPr>
      </w:pPr>
      <w:r w:rsidRPr="028CD9CE">
        <w:rPr>
          <w:sz w:val="22"/>
        </w:rPr>
        <w:t xml:space="preserve">Review class syllabus, learning objectives and class assignments.  </w:t>
      </w:r>
    </w:p>
    <w:p w:rsidR="001920DE" w:rsidRDefault="001920DE" w:rsidP="005142BA">
      <w:pPr>
        <w:spacing w:after="0" w:line="240" w:lineRule="auto"/>
        <w:ind w:left="0" w:firstLine="0"/>
        <w:rPr>
          <w:sz w:val="22"/>
        </w:rPr>
      </w:pPr>
    </w:p>
    <w:p w:rsidR="0001089E" w:rsidRPr="005142BA" w:rsidRDefault="028CD9CE">
      <w:pPr>
        <w:pStyle w:val="ListParagraph"/>
        <w:numPr>
          <w:ilvl w:val="0"/>
          <w:numId w:val="16"/>
        </w:numPr>
        <w:spacing w:after="0" w:line="240" w:lineRule="auto"/>
        <w:rPr>
          <w:sz w:val="22"/>
          <w:rPrChange w:id="188" w:author="Thomas Grieve" w:date="2018-11-09T11:02:00Z">
            <w:rPr/>
          </w:rPrChange>
        </w:rPr>
        <w:pPrChange w:id="189" w:author="Thomas Grieve" w:date="2018-11-09T11:02:00Z">
          <w:pPr>
            <w:pStyle w:val="ListParagraph"/>
            <w:numPr>
              <w:numId w:val="16"/>
            </w:numPr>
            <w:ind w:left="740" w:hanging="360"/>
          </w:pPr>
        </w:pPrChange>
      </w:pPr>
      <w:r w:rsidRPr="74C4A940">
        <w:rPr>
          <w:sz w:val="22"/>
        </w:rPr>
        <w:t>Discuss the purpose of practice</w:t>
      </w:r>
      <w:ins w:id="190" w:author="Heather Klein [2]" w:date="2018-11-07T13:08:00Z">
        <w:r w:rsidR="009F3060" w:rsidRPr="74C4A940">
          <w:rPr>
            <w:sz w:val="22"/>
          </w:rPr>
          <w:t>-</w:t>
        </w:r>
      </w:ins>
      <w:del w:id="191" w:author="Heather Klein [2]" w:date="2018-11-07T13:08:00Z">
        <w:r w:rsidRPr="028CD9CE" w:rsidDel="009F3060">
          <w:rPr>
            <w:sz w:val="22"/>
          </w:rPr>
          <w:delText xml:space="preserve"> </w:delText>
        </w:r>
      </w:del>
      <w:r w:rsidRPr="74C4A940">
        <w:rPr>
          <w:sz w:val="22"/>
        </w:rPr>
        <w:t xml:space="preserve">based learning within healthcare and completion of self-assessments.  </w:t>
      </w:r>
    </w:p>
    <w:p w:rsidR="001920DE" w:rsidRDefault="001920DE" w:rsidP="005142BA">
      <w:pPr>
        <w:pStyle w:val="BodyText"/>
        <w:spacing w:after="0"/>
        <w:rPr>
          <w:rFonts w:ascii="Century Gothic" w:hAnsi="Century Gothic"/>
          <w:sz w:val="22"/>
        </w:rPr>
      </w:pPr>
    </w:p>
    <w:p w:rsidR="0001089E" w:rsidRPr="005142BA" w:rsidRDefault="028CD9CE" w:rsidP="028CD9CE">
      <w:pPr>
        <w:pStyle w:val="BodyText"/>
        <w:numPr>
          <w:ilvl w:val="0"/>
          <w:numId w:val="16"/>
        </w:numPr>
        <w:spacing w:after="0"/>
        <w:rPr>
          <w:rFonts w:ascii="Century Gothic" w:hAnsi="Century Gothic"/>
          <w:sz w:val="22"/>
        </w:rPr>
      </w:pPr>
      <w:r w:rsidRPr="028CD9CE">
        <w:rPr>
          <w:rFonts w:ascii="Century Gothic" w:hAnsi="Century Gothic"/>
          <w:sz w:val="22"/>
        </w:rPr>
        <w:t xml:space="preserve">Read the posted article and review and answer the posted questions </w:t>
      </w:r>
      <w:ins w:id="192" w:author="Heather Klein" w:date="2018-10-11T14:49:00Z">
        <w:r w:rsidR="005E3892">
          <w:rPr>
            <w:rFonts w:ascii="Century Gothic" w:hAnsi="Century Gothic"/>
            <w:sz w:val="22"/>
          </w:rPr>
          <w:t>i</w:t>
        </w:r>
      </w:ins>
      <w:del w:id="193" w:author="Heather Klein" w:date="2018-10-11T14:49:00Z">
        <w:r w:rsidRPr="028CD9CE" w:rsidDel="005E3892">
          <w:rPr>
            <w:rFonts w:ascii="Century Gothic" w:hAnsi="Century Gothic"/>
            <w:sz w:val="22"/>
          </w:rPr>
          <w:delText>o</w:delText>
        </w:r>
      </w:del>
      <w:r w:rsidRPr="028CD9CE">
        <w:rPr>
          <w:rFonts w:ascii="Century Gothic" w:hAnsi="Century Gothic"/>
          <w:sz w:val="22"/>
        </w:rPr>
        <w:t xml:space="preserve">n </w:t>
      </w:r>
      <w:del w:id="194" w:author="Heather Klein" w:date="2018-10-11T14:49:00Z">
        <w:r w:rsidRPr="028CD9CE" w:rsidDel="005E3892">
          <w:rPr>
            <w:rFonts w:ascii="Century Gothic" w:hAnsi="Century Gothic"/>
            <w:sz w:val="22"/>
          </w:rPr>
          <w:delText xml:space="preserve">the </w:delText>
        </w:r>
      </w:del>
      <w:ins w:id="195" w:author="Heather Klein" w:date="2018-10-11T14:49:00Z">
        <w:r w:rsidR="005E3892">
          <w:rPr>
            <w:rFonts w:ascii="Century Gothic" w:hAnsi="Century Gothic"/>
            <w:sz w:val="22"/>
          </w:rPr>
          <w:t>D</w:t>
        </w:r>
      </w:ins>
      <w:del w:id="196" w:author="Heather Klein" w:date="2018-10-11T14:49:00Z">
        <w:r w:rsidRPr="028CD9CE" w:rsidDel="005E3892">
          <w:rPr>
            <w:rFonts w:ascii="Century Gothic" w:hAnsi="Century Gothic"/>
            <w:sz w:val="22"/>
          </w:rPr>
          <w:delText>d</w:delText>
        </w:r>
      </w:del>
      <w:r w:rsidRPr="028CD9CE">
        <w:rPr>
          <w:rFonts w:ascii="Century Gothic" w:hAnsi="Century Gothic"/>
          <w:sz w:val="22"/>
        </w:rPr>
        <w:t xml:space="preserve">iscussion </w:t>
      </w:r>
      <w:ins w:id="197" w:author="Heather Klein" w:date="2018-10-11T14:49:00Z">
        <w:r w:rsidR="005E3892">
          <w:rPr>
            <w:rFonts w:ascii="Century Gothic" w:hAnsi="Century Gothic"/>
            <w:sz w:val="22"/>
          </w:rPr>
          <w:t>F</w:t>
        </w:r>
      </w:ins>
      <w:del w:id="198" w:author="Heather Klein" w:date="2018-10-11T14:49:00Z">
        <w:r w:rsidRPr="028CD9CE" w:rsidDel="005E3892">
          <w:rPr>
            <w:rFonts w:ascii="Century Gothic" w:hAnsi="Century Gothic"/>
            <w:sz w:val="22"/>
          </w:rPr>
          <w:delText>f</w:delText>
        </w:r>
      </w:del>
      <w:r w:rsidRPr="028CD9CE">
        <w:rPr>
          <w:rFonts w:ascii="Century Gothic" w:hAnsi="Century Gothic"/>
          <w:sz w:val="22"/>
        </w:rPr>
        <w:t>orum</w:t>
      </w:r>
      <w:ins w:id="199" w:author="Heather Klein" w:date="2018-10-11T14:49:00Z">
        <w:r w:rsidR="005E3892">
          <w:rPr>
            <w:rFonts w:ascii="Century Gothic" w:hAnsi="Century Gothic"/>
            <w:sz w:val="22"/>
          </w:rPr>
          <w:t xml:space="preserve"> #1</w:t>
        </w:r>
      </w:ins>
      <w:r w:rsidRPr="028CD9CE">
        <w:rPr>
          <w:rFonts w:ascii="Century Gothic" w:hAnsi="Century Gothic"/>
          <w:sz w:val="22"/>
        </w:rPr>
        <w:t xml:space="preserve"> prior to Week 3 - </w:t>
      </w:r>
      <w:ins w:id="200" w:author="Heather Klein" w:date="2018-10-11T14:49:00Z">
        <w:r w:rsidR="00DC2078">
          <w:rPr>
            <w:rFonts w:ascii="Century Gothic" w:hAnsi="Century Gothic"/>
            <w:i/>
            <w:iCs/>
            <w:sz w:val="22"/>
          </w:rPr>
          <w:t>V</w:t>
        </w:r>
      </w:ins>
      <w:del w:id="201" w:author="Heather Klein" w:date="2018-10-11T14:49:00Z">
        <w:r w:rsidRPr="028CD9CE" w:rsidDel="00DC2078">
          <w:rPr>
            <w:rFonts w:ascii="Century Gothic" w:hAnsi="Century Gothic"/>
            <w:i/>
            <w:iCs/>
            <w:sz w:val="22"/>
          </w:rPr>
          <w:delText>v</w:delText>
        </w:r>
      </w:del>
      <w:r w:rsidRPr="028CD9CE">
        <w:rPr>
          <w:rFonts w:ascii="Century Gothic" w:hAnsi="Century Gothic"/>
          <w:i/>
          <w:iCs/>
          <w:sz w:val="22"/>
        </w:rPr>
        <w:t xml:space="preserve">an der </w:t>
      </w:r>
      <w:proofErr w:type="spellStart"/>
      <w:r w:rsidRPr="028CD9CE">
        <w:rPr>
          <w:rFonts w:ascii="Century Gothic" w:hAnsi="Century Gothic"/>
          <w:i/>
          <w:iCs/>
          <w:sz w:val="22"/>
        </w:rPr>
        <w:t>Zwet</w:t>
      </w:r>
      <w:proofErr w:type="spellEnd"/>
      <w:r w:rsidRPr="028CD9CE">
        <w:rPr>
          <w:rFonts w:ascii="Century Gothic" w:hAnsi="Century Gothic"/>
          <w:i/>
          <w:iCs/>
          <w:sz w:val="22"/>
        </w:rPr>
        <w:t>, J, et al.  The power of questions: a discourse analysis about doctor–student interaction.  Medical Education 2014; 48: 806-819.</w:t>
      </w:r>
    </w:p>
    <w:p w:rsidR="0001089E" w:rsidRDefault="0001089E"/>
    <w:p w:rsidR="0001089E" w:rsidRPr="0001089E" w:rsidRDefault="0001089E" w:rsidP="028CD9CE">
      <w:pPr>
        <w:pStyle w:val="Heading2"/>
        <w:ind w:right="-90"/>
        <w:rPr>
          <w:rFonts w:ascii="Century Gothic" w:eastAsia="Century Gothic" w:hAnsi="Century Gothic" w:cs="Century Gothic"/>
          <w:b/>
          <w:bCs/>
          <w:color w:val="auto"/>
          <w:sz w:val="22"/>
          <w:szCs w:val="22"/>
        </w:rPr>
      </w:pPr>
      <w:r w:rsidRPr="613508C3">
        <w:rPr>
          <w:rFonts w:ascii="Century Gothic" w:eastAsia="Century Gothic" w:hAnsi="Century Gothic" w:cs="Century Gothic"/>
          <w:b/>
          <w:bCs/>
          <w:color w:val="auto"/>
          <w:sz w:val="22"/>
          <w:szCs w:val="22"/>
        </w:rPr>
        <w:t xml:space="preserve">Week </w:t>
      </w:r>
      <w:r w:rsidR="00660A0D">
        <w:rPr>
          <w:rFonts w:ascii="Century Gothic" w:eastAsia="Century Gothic" w:hAnsi="Century Gothic" w:cs="Century Gothic"/>
          <w:b/>
          <w:bCs/>
          <w:color w:val="auto"/>
          <w:sz w:val="22"/>
          <w:szCs w:val="22"/>
        </w:rPr>
        <w:t>3</w:t>
      </w:r>
      <w:del w:id="202" w:author="Heather Klein" w:date="2018-10-11T12:59:00Z">
        <w:r w:rsidR="004977E5" w:rsidRPr="613508C3" w:rsidDel="00755622">
          <w:rPr>
            <w:rFonts w:ascii="Century Gothic" w:eastAsia="Century Gothic" w:hAnsi="Century Gothic" w:cs="Century Gothic"/>
            <w:b/>
            <w:bCs/>
            <w:color w:val="auto"/>
            <w:sz w:val="22"/>
            <w:szCs w:val="22"/>
          </w:rPr>
          <w:delText>3</w:delText>
        </w:r>
      </w:del>
      <w:r w:rsidRPr="613508C3">
        <w:rPr>
          <w:rFonts w:ascii="Century Gothic" w:eastAsia="Century Gothic" w:hAnsi="Century Gothic" w:cs="Century Gothic"/>
          <w:b/>
          <w:bCs/>
          <w:color w:val="auto"/>
          <w:sz w:val="22"/>
          <w:szCs w:val="22"/>
        </w:rPr>
        <w:t xml:space="preserve">: Asking Questions in a Clinical Setting </w:t>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del w:id="203" w:author="Heather Klein" w:date="2018-10-11T12:59:00Z">
        <w:r w:rsidR="0071489B" w:rsidRPr="613508C3" w:rsidDel="00755622">
          <w:rPr>
            <w:rFonts w:ascii="Century Gothic" w:eastAsia="Century Gothic" w:hAnsi="Century Gothic" w:cs="Century Gothic"/>
            <w:b/>
            <w:bCs/>
            <w:color w:val="auto"/>
            <w:sz w:val="22"/>
            <w:szCs w:val="22"/>
          </w:rPr>
          <w:delText>SEPTEMBER 17</w:delText>
        </w:r>
      </w:del>
      <w:ins w:id="204" w:author="Heather Klein" w:date="2018-10-11T12:59:00Z">
        <w:r w:rsidR="00755622">
          <w:rPr>
            <w:rFonts w:ascii="Century Gothic" w:eastAsia="Century Gothic" w:hAnsi="Century Gothic" w:cs="Century Gothic"/>
            <w:b/>
            <w:bCs/>
            <w:color w:val="auto"/>
            <w:sz w:val="22"/>
            <w:szCs w:val="22"/>
          </w:rPr>
          <w:t>JANUARY 14</w:t>
        </w:r>
      </w:ins>
      <w:r w:rsidRPr="613508C3">
        <w:rPr>
          <w:rFonts w:ascii="Century Gothic" w:eastAsia="Century Gothic" w:hAnsi="Century Gothic" w:cs="Century Gothic"/>
          <w:b/>
          <w:bCs/>
          <w:color w:val="auto"/>
          <w:sz w:val="22"/>
          <w:szCs w:val="22"/>
        </w:rPr>
        <w:t xml:space="preserve"> </w:t>
      </w:r>
      <w:r w:rsidRPr="0001089E">
        <w:rPr>
          <w:rFonts w:ascii="Century Gothic" w:hAnsi="Century Gothic"/>
          <w:b/>
          <w:color w:val="auto"/>
          <w:sz w:val="22"/>
          <w:szCs w:val="22"/>
        </w:rPr>
        <w:tab/>
      </w:r>
      <w:r w:rsidRPr="0001089E">
        <w:rPr>
          <w:rFonts w:ascii="Century Gothic" w:hAnsi="Century Gothic"/>
          <w:b/>
          <w:color w:val="auto"/>
          <w:sz w:val="22"/>
          <w:szCs w:val="22"/>
        </w:rPr>
        <w:tab/>
      </w:r>
      <w:r w:rsidRPr="0001089E">
        <w:rPr>
          <w:rFonts w:ascii="Century Gothic" w:hAnsi="Century Gothic"/>
          <w:b/>
          <w:color w:val="auto"/>
          <w:sz w:val="22"/>
          <w:szCs w:val="22"/>
        </w:rPr>
        <w:tab/>
      </w:r>
      <w:r w:rsidRPr="0001089E">
        <w:rPr>
          <w:rFonts w:ascii="Century Gothic" w:hAnsi="Century Gothic"/>
          <w:b/>
          <w:color w:val="auto"/>
          <w:sz w:val="22"/>
          <w:szCs w:val="22"/>
        </w:rPr>
        <w:tab/>
      </w:r>
      <w:r w:rsidRPr="0001089E">
        <w:rPr>
          <w:rFonts w:ascii="Century Gothic" w:hAnsi="Century Gothic"/>
          <w:b/>
          <w:color w:val="auto"/>
          <w:sz w:val="22"/>
          <w:szCs w:val="22"/>
        </w:rPr>
        <w:tab/>
      </w:r>
      <w:r w:rsidRPr="0001089E">
        <w:rPr>
          <w:rFonts w:ascii="Century Gothic" w:hAnsi="Century Gothic"/>
          <w:b/>
          <w:color w:val="auto"/>
          <w:sz w:val="22"/>
          <w:szCs w:val="22"/>
        </w:rPr>
        <w:tab/>
      </w:r>
      <w:r w:rsidRPr="613508C3">
        <w:rPr>
          <w:rFonts w:ascii="Century Gothic" w:eastAsia="Century Gothic" w:hAnsi="Century Gothic" w:cs="Century Gothic"/>
          <w:b/>
          <w:bCs/>
          <w:color w:val="auto"/>
          <w:sz w:val="22"/>
          <w:szCs w:val="22"/>
        </w:rPr>
        <w:t xml:space="preserve">          </w:t>
      </w:r>
    </w:p>
    <w:p w:rsidR="0001089E" w:rsidRPr="00172FAD" w:rsidRDefault="007C7947" w:rsidP="028CD9CE">
      <w:pPr>
        <w:pStyle w:val="Heading2"/>
        <w:rPr>
          <w:rFonts w:ascii="Century Gothic" w:eastAsia="Century Gothic" w:hAnsi="Century Gothic" w:cs="Century Gothic"/>
          <w:b/>
          <w:bCs/>
          <w:color w:val="auto"/>
          <w:sz w:val="22"/>
          <w:szCs w:val="22"/>
        </w:rPr>
      </w:pPr>
      <w:ins w:id="205" w:author="Heather Klein" w:date="2018-10-11T14:48:00Z">
        <w:r>
          <w:rPr>
            <w:rFonts w:ascii="Century Gothic" w:eastAsia="Century Gothic" w:hAnsi="Century Gothic" w:cs="Century Gothic"/>
            <w:color w:val="auto"/>
            <w:sz w:val="22"/>
            <w:szCs w:val="22"/>
          </w:rPr>
          <w:t xml:space="preserve">Forum #1 - </w:t>
        </w:r>
      </w:ins>
      <w:r w:rsidR="028CD9CE" w:rsidRPr="028CD9CE">
        <w:rPr>
          <w:rFonts w:ascii="Century Gothic" w:eastAsia="Century Gothic" w:hAnsi="Century Gothic" w:cs="Century Gothic"/>
          <w:color w:val="auto"/>
          <w:sz w:val="22"/>
          <w:szCs w:val="22"/>
        </w:rPr>
        <w:t xml:space="preserve">Discuss Week </w:t>
      </w:r>
      <w:r w:rsidR="00660A0D">
        <w:rPr>
          <w:rFonts w:ascii="Century Gothic" w:eastAsia="Century Gothic" w:hAnsi="Century Gothic" w:cs="Century Gothic"/>
          <w:color w:val="auto"/>
          <w:sz w:val="22"/>
          <w:szCs w:val="22"/>
        </w:rPr>
        <w:t>2</w:t>
      </w:r>
      <w:del w:id="206" w:author="Heather Klein" w:date="2018-10-11T13:01:00Z">
        <w:r w:rsidR="028CD9CE" w:rsidRPr="028CD9CE" w:rsidDel="003143B2">
          <w:rPr>
            <w:rFonts w:ascii="Century Gothic" w:eastAsia="Century Gothic" w:hAnsi="Century Gothic" w:cs="Century Gothic"/>
            <w:color w:val="auto"/>
            <w:sz w:val="22"/>
            <w:szCs w:val="22"/>
          </w:rPr>
          <w:delText>2</w:delText>
        </w:r>
      </w:del>
      <w:r w:rsidR="028CD9CE" w:rsidRPr="028CD9CE">
        <w:rPr>
          <w:rFonts w:ascii="Century Gothic" w:eastAsia="Century Gothic" w:hAnsi="Century Gothic" w:cs="Century Gothic"/>
          <w:color w:val="auto"/>
          <w:sz w:val="22"/>
          <w:szCs w:val="22"/>
        </w:rPr>
        <w:t>’s reading using the following questions:</w:t>
      </w:r>
    </w:p>
    <w:p w:rsidR="0001089E" w:rsidRPr="00172FAD" w:rsidRDefault="028CD9CE" w:rsidP="028CD9CE">
      <w:pPr>
        <w:pStyle w:val="Heading2"/>
        <w:numPr>
          <w:ilvl w:val="0"/>
          <w:numId w:val="5"/>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028CD9CE">
        <w:rPr>
          <w:rFonts w:ascii="Century Gothic" w:eastAsia="Century Gothic" w:hAnsi="Century Gothic" w:cs="Century Gothic"/>
          <w:color w:val="auto"/>
          <w:sz w:val="22"/>
          <w:szCs w:val="22"/>
        </w:rPr>
        <w:t xml:space="preserve">What did you think of the van der </w:t>
      </w:r>
      <w:proofErr w:type="spellStart"/>
      <w:r w:rsidRPr="028CD9CE">
        <w:rPr>
          <w:rFonts w:ascii="Century Gothic" w:eastAsia="Century Gothic" w:hAnsi="Century Gothic" w:cs="Century Gothic"/>
          <w:color w:val="auto"/>
          <w:sz w:val="22"/>
          <w:szCs w:val="22"/>
        </w:rPr>
        <w:t>Zwet</w:t>
      </w:r>
      <w:proofErr w:type="spellEnd"/>
      <w:r w:rsidRPr="028CD9CE">
        <w:rPr>
          <w:rFonts w:ascii="Century Gothic" w:eastAsia="Century Gothic" w:hAnsi="Century Gothic" w:cs="Century Gothic"/>
          <w:color w:val="auto"/>
          <w:sz w:val="22"/>
          <w:szCs w:val="22"/>
        </w:rPr>
        <w:t>, et al. article?</w:t>
      </w:r>
    </w:p>
    <w:p w:rsidR="0001089E" w:rsidRPr="00172FAD" w:rsidRDefault="028CD9CE" w:rsidP="028CD9CE">
      <w:pPr>
        <w:pStyle w:val="Heading2"/>
        <w:numPr>
          <w:ilvl w:val="0"/>
          <w:numId w:val="5"/>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028CD9CE">
        <w:rPr>
          <w:rFonts w:ascii="Century Gothic" w:eastAsia="Century Gothic" w:hAnsi="Century Gothic" w:cs="Century Gothic"/>
          <w:color w:val="auto"/>
          <w:sz w:val="22"/>
          <w:szCs w:val="22"/>
        </w:rPr>
        <w:t>What did you think about the Q&amp;A dynamic, specifically the six discourses?</w:t>
      </w:r>
    </w:p>
    <w:p w:rsidR="0001089E" w:rsidRPr="00172FAD" w:rsidRDefault="028CD9CE" w:rsidP="028CD9CE">
      <w:pPr>
        <w:pStyle w:val="Heading2"/>
        <w:numPr>
          <w:ilvl w:val="0"/>
          <w:numId w:val="5"/>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028CD9CE">
        <w:rPr>
          <w:rFonts w:ascii="Century Gothic" w:eastAsia="Century Gothic" w:hAnsi="Century Gothic" w:cs="Century Gothic"/>
          <w:color w:val="auto"/>
          <w:sz w:val="22"/>
          <w:szCs w:val="22"/>
        </w:rPr>
        <w:t>Do you think this article addressed the topic of asking the professional you are observing questions?</w:t>
      </w:r>
    </w:p>
    <w:p w:rsidR="0001089E" w:rsidRPr="00172FAD" w:rsidRDefault="028CD9CE" w:rsidP="028CD9CE">
      <w:pPr>
        <w:pStyle w:val="Heading2"/>
        <w:numPr>
          <w:ilvl w:val="0"/>
          <w:numId w:val="5"/>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028CD9CE">
        <w:rPr>
          <w:rFonts w:ascii="Century Gothic" w:eastAsia="Century Gothic" w:hAnsi="Century Gothic" w:cs="Century Gothic"/>
          <w:color w:val="000000" w:themeColor="text1"/>
          <w:sz w:val="22"/>
          <w:szCs w:val="22"/>
        </w:rPr>
        <w:t>Do you have any experiences on this topic you would like to share?</w:t>
      </w:r>
    </w:p>
    <w:p w:rsidR="76D3B09D" w:rsidRDefault="76D3B09D" w:rsidP="76D3B09D"/>
    <w:p w:rsidR="0001089E" w:rsidRDefault="028CD9CE" w:rsidP="028CD9CE">
      <w:pPr>
        <w:pStyle w:val="BodyText"/>
        <w:numPr>
          <w:ilvl w:val="0"/>
          <w:numId w:val="18"/>
        </w:numPr>
        <w:rPr>
          <w:rFonts w:ascii="Century Gothic" w:eastAsia="Century Gothic" w:hAnsi="Century Gothic" w:cs="Century Gothic"/>
          <w:sz w:val="22"/>
        </w:rPr>
      </w:pPr>
      <w:r w:rsidRPr="028CD9CE">
        <w:rPr>
          <w:rFonts w:ascii="Century Gothic" w:eastAsia="Century Gothic" w:hAnsi="Century Gothic" w:cs="Century Gothic"/>
          <w:color w:val="000000" w:themeColor="text1"/>
          <w:sz w:val="22"/>
        </w:rPr>
        <w:t xml:space="preserve">Read the posted articles and review and answer the posted questions </w:t>
      </w:r>
      <w:ins w:id="207" w:author="Heather Klein" w:date="2018-10-11T14:51:00Z">
        <w:r w:rsidR="00183572">
          <w:rPr>
            <w:rFonts w:ascii="Century Gothic" w:eastAsia="Century Gothic" w:hAnsi="Century Gothic" w:cs="Century Gothic"/>
            <w:color w:val="000000" w:themeColor="text1"/>
            <w:sz w:val="22"/>
          </w:rPr>
          <w:t xml:space="preserve">in Discussion Forum #2 </w:t>
        </w:r>
      </w:ins>
      <w:r w:rsidRPr="028CD9CE">
        <w:rPr>
          <w:rFonts w:ascii="Century Gothic" w:eastAsia="Century Gothic" w:hAnsi="Century Gothic" w:cs="Century Gothic"/>
          <w:color w:val="000000" w:themeColor="text1"/>
          <w:sz w:val="22"/>
        </w:rPr>
        <w:t>prior</w:t>
      </w:r>
      <w:r w:rsidRPr="028CD9CE">
        <w:rPr>
          <w:rFonts w:ascii="Century Gothic" w:eastAsia="Century Gothic" w:hAnsi="Century Gothic" w:cs="Century Gothic"/>
          <w:sz w:val="22"/>
        </w:rPr>
        <w:t xml:space="preserve"> to Week </w:t>
      </w:r>
      <w:proofErr w:type="gramStart"/>
      <w:r w:rsidRPr="028CD9CE">
        <w:rPr>
          <w:rFonts w:ascii="Century Gothic" w:eastAsia="Century Gothic" w:hAnsi="Century Gothic" w:cs="Century Gothic"/>
          <w:sz w:val="22"/>
        </w:rPr>
        <w:t>4.–</w:t>
      </w:r>
      <w:proofErr w:type="gramEnd"/>
      <w:r w:rsidRPr="028CD9CE">
        <w:rPr>
          <w:rFonts w:ascii="Century Gothic" w:eastAsia="Century Gothic" w:hAnsi="Century Gothic" w:cs="Century Gothic"/>
          <w:sz w:val="22"/>
        </w:rPr>
        <w:t xml:space="preserve"> </w:t>
      </w:r>
      <w:r w:rsidRPr="028CD9CE">
        <w:rPr>
          <w:rFonts w:ascii="Century Gothic" w:eastAsia="Century Gothic" w:hAnsi="Century Gothic" w:cs="Century Gothic"/>
          <w:i/>
          <w:iCs/>
          <w:sz w:val="22"/>
        </w:rPr>
        <w:t xml:space="preserve">Engel, J, et al. Informed Strangers: Witnessing and Responding to Unethical Care as Student Nurses.  Global Qualitative Nursing Research, 2017; 4: 1–9.  </w:t>
      </w:r>
      <w:proofErr w:type="spellStart"/>
      <w:r w:rsidRPr="028CD9CE">
        <w:rPr>
          <w:rFonts w:ascii="Century Gothic" w:eastAsia="Century Gothic" w:hAnsi="Century Gothic" w:cs="Century Gothic"/>
          <w:i/>
          <w:iCs/>
          <w:sz w:val="22"/>
        </w:rPr>
        <w:t>Rentmeester</w:t>
      </w:r>
      <w:proofErr w:type="spellEnd"/>
      <w:r w:rsidRPr="028CD9CE">
        <w:rPr>
          <w:rFonts w:ascii="Century Gothic" w:eastAsia="Century Gothic" w:hAnsi="Century Gothic" w:cs="Century Gothic"/>
          <w:i/>
          <w:iCs/>
          <w:sz w:val="22"/>
        </w:rPr>
        <w:t xml:space="preserve">, C.  Professionalism, fidelity and relationship-preservation: Navigating disagreement and frustration in clinical encounters.  Human Vaccines &amp; </w:t>
      </w:r>
      <w:proofErr w:type="spellStart"/>
      <w:r w:rsidRPr="028CD9CE">
        <w:rPr>
          <w:rFonts w:ascii="Century Gothic" w:eastAsia="Century Gothic" w:hAnsi="Century Gothic" w:cs="Century Gothic"/>
          <w:i/>
          <w:iCs/>
          <w:sz w:val="22"/>
        </w:rPr>
        <w:t>Immunotherapeutics</w:t>
      </w:r>
      <w:proofErr w:type="spellEnd"/>
      <w:r w:rsidRPr="028CD9CE">
        <w:rPr>
          <w:rFonts w:ascii="Century Gothic" w:eastAsia="Century Gothic" w:hAnsi="Century Gothic" w:cs="Century Gothic"/>
          <w:i/>
          <w:iCs/>
          <w:sz w:val="22"/>
        </w:rPr>
        <w:t xml:space="preserve"> 2013; 9:8, 1812–1814.</w:t>
      </w:r>
    </w:p>
    <w:p w:rsidR="0001089E" w:rsidRPr="00172FAD" w:rsidRDefault="0001089E" w:rsidP="0001089E">
      <w:pPr>
        <w:pStyle w:val="BodyText"/>
        <w:rPr>
          <w:rFonts w:ascii="Century Gothic" w:hAnsi="Century Gothic"/>
          <w:i/>
          <w:sz w:val="22"/>
        </w:rPr>
      </w:pPr>
      <w:r w:rsidRPr="00172FAD">
        <w:rPr>
          <w:rFonts w:ascii="Century Gothic" w:hAnsi="Century Gothic"/>
          <w:i/>
          <w:sz w:val="22"/>
        </w:rPr>
        <w:t xml:space="preserve">  </w:t>
      </w:r>
    </w:p>
    <w:p w:rsidR="0001089E" w:rsidRPr="0001089E" w:rsidRDefault="004977E5" w:rsidP="028CD9CE">
      <w:pPr>
        <w:pStyle w:val="Heading2"/>
        <w:rPr>
          <w:rFonts w:ascii="Century Gothic" w:eastAsia="Century Gothic" w:hAnsi="Century Gothic" w:cs="Century Gothic"/>
          <w:b/>
          <w:bCs/>
          <w:color w:val="auto"/>
          <w:sz w:val="22"/>
          <w:szCs w:val="22"/>
        </w:rPr>
      </w:pPr>
      <w:r w:rsidRPr="613508C3">
        <w:rPr>
          <w:rFonts w:ascii="Century Gothic" w:eastAsia="Century Gothic" w:hAnsi="Century Gothic" w:cs="Century Gothic"/>
          <w:b/>
          <w:bCs/>
          <w:color w:val="auto"/>
          <w:sz w:val="22"/>
          <w:szCs w:val="22"/>
        </w:rPr>
        <w:t xml:space="preserve">Week </w:t>
      </w:r>
      <w:r w:rsidR="00660A0D">
        <w:rPr>
          <w:rFonts w:ascii="Century Gothic" w:eastAsia="Century Gothic" w:hAnsi="Century Gothic" w:cs="Century Gothic"/>
          <w:b/>
          <w:bCs/>
          <w:color w:val="auto"/>
          <w:sz w:val="22"/>
          <w:szCs w:val="22"/>
        </w:rPr>
        <w:t>4</w:t>
      </w:r>
      <w:del w:id="208" w:author="Heather Klein" w:date="2018-10-11T13:00:00Z">
        <w:r w:rsidRPr="613508C3" w:rsidDel="00010C1C">
          <w:rPr>
            <w:rFonts w:ascii="Century Gothic" w:eastAsia="Century Gothic" w:hAnsi="Century Gothic" w:cs="Century Gothic"/>
            <w:b/>
            <w:bCs/>
            <w:color w:val="auto"/>
            <w:sz w:val="22"/>
            <w:szCs w:val="22"/>
          </w:rPr>
          <w:delText>4</w:delText>
        </w:r>
      </w:del>
      <w:r w:rsidR="0001089E" w:rsidRPr="613508C3">
        <w:rPr>
          <w:rFonts w:ascii="Century Gothic" w:eastAsia="Century Gothic" w:hAnsi="Century Gothic" w:cs="Century Gothic"/>
          <w:b/>
          <w:bCs/>
          <w:color w:val="auto"/>
          <w:sz w:val="22"/>
          <w:szCs w:val="22"/>
        </w:rPr>
        <w:t xml:space="preserve">: Disagreeing with Another Healthcare Professional </w:t>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del w:id="209" w:author="Heather Klein" w:date="2018-10-11T13:00:00Z">
        <w:r w:rsidR="0071489B" w:rsidRPr="613508C3" w:rsidDel="00010C1C">
          <w:rPr>
            <w:rFonts w:ascii="Century Gothic" w:eastAsia="Century Gothic" w:hAnsi="Century Gothic" w:cs="Century Gothic"/>
            <w:b/>
            <w:bCs/>
            <w:color w:val="auto"/>
            <w:sz w:val="22"/>
            <w:szCs w:val="22"/>
          </w:rPr>
          <w:delText>SEPTEMBER 24</w:delText>
        </w:r>
        <w:r w:rsidR="0001089E" w:rsidRPr="0001089E" w:rsidDel="00010C1C">
          <w:rPr>
            <w:rFonts w:ascii="Century Gothic" w:hAnsi="Century Gothic"/>
            <w:b/>
            <w:color w:val="auto"/>
            <w:sz w:val="22"/>
            <w:szCs w:val="22"/>
          </w:rPr>
          <w:tab/>
        </w:r>
      </w:del>
      <w:ins w:id="210" w:author="Heather Klein" w:date="2018-10-11T13:00:00Z">
        <w:r w:rsidR="00010C1C">
          <w:rPr>
            <w:rFonts w:ascii="Century Gothic" w:eastAsia="Century Gothic" w:hAnsi="Century Gothic" w:cs="Century Gothic"/>
            <w:b/>
            <w:bCs/>
            <w:color w:val="auto"/>
            <w:sz w:val="22"/>
            <w:szCs w:val="22"/>
          </w:rPr>
          <w:t xml:space="preserve">JANUARY </w:t>
        </w:r>
        <w:r w:rsidR="00D67C98">
          <w:rPr>
            <w:rFonts w:ascii="Century Gothic" w:eastAsia="Century Gothic" w:hAnsi="Century Gothic" w:cs="Century Gothic"/>
            <w:b/>
            <w:bCs/>
            <w:color w:val="auto"/>
            <w:sz w:val="22"/>
            <w:szCs w:val="22"/>
          </w:rPr>
          <w:t>21</w:t>
        </w:r>
      </w:ins>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613508C3">
        <w:rPr>
          <w:rFonts w:ascii="Century Gothic" w:eastAsia="Century Gothic" w:hAnsi="Century Gothic" w:cs="Century Gothic"/>
          <w:b/>
          <w:bCs/>
          <w:color w:val="auto"/>
          <w:sz w:val="22"/>
          <w:szCs w:val="22"/>
        </w:rPr>
        <w:t xml:space="preserve">          </w:t>
      </w:r>
    </w:p>
    <w:p w:rsidR="0001089E" w:rsidRPr="00172FAD" w:rsidRDefault="00183572">
      <w:pPr>
        <w:rPr>
          <w:color w:val="auto"/>
          <w:sz w:val="22"/>
          <w:rPrChange w:id="211" w:author="Thomas Grieve" w:date="2018-11-09T11:02:00Z">
            <w:rPr/>
          </w:rPrChange>
        </w:rPr>
      </w:pPr>
      <w:ins w:id="212" w:author="Heather Klein" w:date="2018-10-11T14:50:00Z">
        <w:r w:rsidRPr="74C4A940">
          <w:rPr>
            <w:color w:val="auto"/>
            <w:sz w:val="22"/>
          </w:rPr>
          <w:t xml:space="preserve">Forum #2 - </w:t>
        </w:r>
      </w:ins>
      <w:r w:rsidR="028CD9CE" w:rsidRPr="74C4A940">
        <w:rPr>
          <w:color w:val="auto"/>
          <w:sz w:val="22"/>
        </w:rPr>
        <w:t xml:space="preserve">Discuss Week </w:t>
      </w:r>
      <w:r w:rsidR="00660A0D" w:rsidRPr="74C4A940">
        <w:rPr>
          <w:color w:val="auto"/>
          <w:sz w:val="22"/>
        </w:rPr>
        <w:t>3</w:t>
      </w:r>
      <w:del w:id="213" w:author="Heather Klein" w:date="2018-10-11T13:01:00Z">
        <w:r w:rsidR="028CD9CE" w:rsidRPr="028CD9CE" w:rsidDel="003143B2">
          <w:rPr>
            <w:color w:val="auto"/>
            <w:sz w:val="22"/>
          </w:rPr>
          <w:delText>3</w:delText>
        </w:r>
      </w:del>
      <w:r w:rsidR="028CD9CE" w:rsidRPr="74C4A940">
        <w:rPr>
          <w:color w:val="auto"/>
          <w:sz w:val="22"/>
        </w:rPr>
        <w:t>’s readings using the following questions:</w:t>
      </w:r>
    </w:p>
    <w:p w:rsidR="0001089E" w:rsidRPr="00172FAD" w:rsidRDefault="028CD9CE" w:rsidP="028CD9CE">
      <w:pPr>
        <w:pStyle w:val="ListParagraph"/>
        <w:numPr>
          <w:ilvl w:val="0"/>
          <w:numId w:val="6"/>
        </w:numPr>
        <w:spacing w:after="0" w:line="276" w:lineRule="auto"/>
        <w:rPr>
          <w:color w:val="auto"/>
          <w:sz w:val="22"/>
        </w:rPr>
      </w:pPr>
      <w:r w:rsidRPr="028CD9CE">
        <w:rPr>
          <w:color w:val="auto"/>
          <w:sz w:val="22"/>
        </w:rPr>
        <w:t>What did you think of the resources posted?</w:t>
      </w:r>
    </w:p>
    <w:p w:rsidR="0001089E" w:rsidRPr="00172FAD" w:rsidRDefault="028CD9CE" w:rsidP="028CD9CE">
      <w:pPr>
        <w:pStyle w:val="ListParagraph"/>
        <w:numPr>
          <w:ilvl w:val="0"/>
          <w:numId w:val="6"/>
        </w:numPr>
        <w:spacing w:after="0" w:line="276" w:lineRule="auto"/>
        <w:rPr>
          <w:color w:val="auto"/>
          <w:sz w:val="22"/>
        </w:rPr>
      </w:pPr>
      <w:r w:rsidRPr="028CD9CE">
        <w:rPr>
          <w:color w:val="auto"/>
          <w:sz w:val="22"/>
        </w:rPr>
        <w:t>In the Engel, et al. paper, do you think the hierarchy of themes adequately describes the challenges faced with questioning another healthcare practitioner or mentor?</w:t>
      </w:r>
    </w:p>
    <w:p w:rsidR="0001089E" w:rsidRPr="00172FAD" w:rsidRDefault="028CD9CE" w:rsidP="028CD9CE">
      <w:pPr>
        <w:pStyle w:val="ListParagraph"/>
        <w:numPr>
          <w:ilvl w:val="0"/>
          <w:numId w:val="6"/>
        </w:numPr>
        <w:spacing w:after="0" w:line="276" w:lineRule="auto"/>
        <w:rPr>
          <w:color w:val="auto"/>
          <w:sz w:val="22"/>
        </w:rPr>
      </w:pPr>
      <w:r w:rsidRPr="028CD9CE">
        <w:rPr>
          <w:color w:val="auto"/>
          <w:sz w:val="22"/>
        </w:rPr>
        <w:t>Do you think these resources addressed the topic of disagreeing and discussing healthcare issues with another healthcare professional?</w:t>
      </w:r>
    </w:p>
    <w:p w:rsidR="0001089E" w:rsidRPr="00172FAD" w:rsidRDefault="028CD9CE" w:rsidP="028CD9CE">
      <w:pPr>
        <w:pStyle w:val="ListParagraph"/>
        <w:numPr>
          <w:ilvl w:val="0"/>
          <w:numId w:val="6"/>
        </w:numPr>
        <w:spacing w:after="0" w:line="276" w:lineRule="auto"/>
        <w:rPr>
          <w:color w:val="auto"/>
          <w:sz w:val="22"/>
        </w:rPr>
      </w:pPr>
      <w:r w:rsidRPr="028CD9CE">
        <w:rPr>
          <w:color w:val="auto"/>
          <w:sz w:val="22"/>
        </w:rPr>
        <w:t>Do you have any experiences or resources on this topic you would like to share?</w:t>
      </w:r>
    </w:p>
    <w:p w:rsidR="004820E3" w:rsidRDefault="004820E3" w:rsidP="00CC37D2">
      <w:pPr>
        <w:ind w:left="0" w:firstLine="0"/>
        <w:rPr>
          <w:b/>
          <w:color w:val="auto"/>
          <w:sz w:val="22"/>
        </w:rPr>
      </w:pPr>
    </w:p>
    <w:p w:rsidR="00CF5E17" w:rsidRDefault="00CF5E17" w:rsidP="00CC37D2">
      <w:pPr>
        <w:ind w:left="0" w:firstLine="0"/>
        <w:rPr>
          <w:ins w:id="214" w:author="Heather Klein" w:date="2018-10-11T13:01:00Z"/>
          <w:b/>
          <w:color w:val="auto"/>
          <w:sz w:val="22"/>
        </w:rPr>
      </w:pPr>
    </w:p>
    <w:p w:rsidR="003143B2" w:rsidRDefault="003143B2" w:rsidP="00CC37D2">
      <w:pPr>
        <w:ind w:left="0" w:firstLine="0"/>
        <w:rPr>
          <w:b/>
          <w:color w:val="auto"/>
          <w:sz w:val="22"/>
        </w:rPr>
      </w:pPr>
    </w:p>
    <w:p w:rsidR="0001089E" w:rsidRPr="00172FAD" w:rsidRDefault="0001089E">
      <w:pPr>
        <w:rPr>
          <w:b/>
          <w:bCs/>
          <w:color w:val="auto"/>
          <w:sz w:val="22"/>
          <w:rPrChange w:id="215" w:author="Thomas Grieve" w:date="2018-11-09T11:02:00Z">
            <w:rPr/>
          </w:rPrChange>
        </w:rPr>
      </w:pPr>
      <w:r w:rsidRPr="74C4A940">
        <w:rPr>
          <w:b/>
          <w:bCs/>
          <w:color w:val="auto"/>
          <w:sz w:val="22"/>
        </w:rPr>
        <w:t xml:space="preserve">Week </w:t>
      </w:r>
      <w:r w:rsidR="00660A0D" w:rsidRPr="74C4A940">
        <w:rPr>
          <w:b/>
          <w:bCs/>
          <w:color w:val="auto"/>
          <w:sz w:val="22"/>
        </w:rPr>
        <w:t>5</w:t>
      </w:r>
      <w:del w:id="216" w:author="Heather Klein" w:date="2018-10-11T13:01:00Z">
        <w:r w:rsidR="004977E5" w:rsidRPr="028CD9CE" w:rsidDel="003143B2">
          <w:rPr>
            <w:b/>
            <w:bCs/>
            <w:color w:val="auto"/>
            <w:sz w:val="22"/>
          </w:rPr>
          <w:delText>5</w:delText>
        </w:r>
      </w:del>
      <w:r w:rsidRPr="74C4A940">
        <w:rPr>
          <w:b/>
          <w:bCs/>
          <w:color w:val="auto"/>
          <w:sz w:val="22"/>
        </w:rPr>
        <w:t xml:space="preserve">: Open Forum </w:t>
      </w:r>
      <w:r w:rsidR="00CF5E17">
        <w:rPr>
          <w:b/>
          <w:color w:val="auto"/>
          <w:sz w:val="22"/>
        </w:rPr>
        <w:tab/>
      </w:r>
      <w:r w:rsidR="00CF5E17">
        <w:rPr>
          <w:b/>
          <w:color w:val="auto"/>
          <w:sz w:val="22"/>
        </w:rPr>
        <w:tab/>
      </w:r>
      <w:r w:rsidR="00CF5E17">
        <w:rPr>
          <w:b/>
          <w:color w:val="auto"/>
          <w:sz w:val="22"/>
        </w:rPr>
        <w:tab/>
      </w:r>
      <w:r w:rsidR="00CF5E17">
        <w:rPr>
          <w:b/>
          <w:color w:val="auto"/>
          <w:sz w:val="22"/>
        </w:rPr>
        <w:tab/>
      </w:r>
      <w:r w:rsidR="00CF5E17">
        <w:rPr>
          <w:b/>
          <w:color w:val="auto"/>
          <w:sz w:val="22"/>
        </w:rPr>
        <w:tab/>
      </w:r>
      <w:r w:rsidR="00CF5E17">
        <w:rPr>
          <w:b/>
          <w:color w:val="auto"/>
          <w:sz w:val="22"/>
        </w:rPr>
        <w:tab/>
      </w:r>
      <w:r w:rsidR="00CF5E17">
        <w:rPr>
          <w:b/>
          <w:color w:val="auto"/>
          <w:sz w:val="22"/>
        </w:rPr>
        <w:tab/>
      </w:r>
      <w:r w:rsidR="00CF5E17">
        <w:rPr>
          <w:b/>
          <w:color w:val="auto"/>
          <w:sz w:val="22"/>
        </w:rPr>
        <w:tab/>
      </w:r>
      <w:r w:rsidR="0071489B">
        <w:rPr>
          <w:b/>
          <w:color w:val="auto"/>
          <w:sz w:val="22"/>
        </w:rPr>
        <w:tab/>
      </w:r>
      <w:del w:id="217" w:author="Heather Klein" w:date="2018-10-11T13:01:00Z">
        <w:r w:rsidR="0071489B" w:rsidRPr="028CD9CE" w:rsidDel="003143B2">
          <w:rPr>
            <w:b/>
            <w:bCs/>
            <w:color w:val="auto"/>
            <w:sz w:val="22"/>
          </w:rPr>
          <w:delText>OCTOBER 1</w:delText>
        </w:r>
      </w:del>
      <w:ins w:id="218" w:author="Heather Klein" w:date="2018-10-11T13:01:00Z">
        <w:r w:rsidR="003143B2" w:rsidRPr="74C4A940">
          <w:rPr>
            <w:b/>
            <w:bCs/>
            <w:color w:val="auto"/>
            <w:sz w:val="22"/>
          </w:rPr>
          <w:t>JANUARY 2</w:t>
        </w:r>
        <w:r w:rsidR="00020E2A" w:rsidRPr="74C4A940">
          <w:rPr>
            <w:b/>
            <w:bCs/>
            <w:color w:val="auto"/>
            <w:sz w:val="22"/>
          </w:rPr>
          <w:t>8</w:t>
        </w:r>
      </w:ins>
      <w:r w:rsidRPr="00172FAD">
        <w:rPr>
          <w:b/>
          <w:color w:val="auto"/>
          <w:sz w:val="22"/>
        </w:rPr>
        <w:tab/>
      </w:r>
      <w:r w:rsidRPr="00172FAD">
        <w:rPr>
          <w:b/>
          <w:color w:val="auto"/>
          <w:sz w:val="22"/>
        </w:rPr>
        <w:tab/>
      </w:r>
      <w:r w:rsidRPr="00172FAD">
        <w:rPr>
          <w:b/>
          <w:color w:val="auto"/>
          <w:sz w:val="22"/>
        </w:rPr>
        <w:tab/>
      </w:r>
      <w:r w:rsidRPr="00172FAD">
        <w:rPr>
          <w:b/>
          <w:color w:val="auto"/>
          <w:sz w:val="22"/>
        </w:rPr>
        <w:tab/>
      </w:r>
      <w:r w:rsidRPr="74C4A940">
        <w:rPr>
          <w:b/>
          <w:bCs/>
          <w:color w:val="auto"/>
          <w:sz w:val="22"/>
        </w:rPr>
        <w:t xml:space="preserve">            </w:t>
      </w:r>
    </w:p>
    <w:p w:rsidR="0001089E" w:rsidRPr="00172FAD" w:rsidRDefault="028CD9CE" w:rsidP="028CD9CE">
      <w:pPr>
        <w:pStyle w:val="BodyText"/>
        <w:numPr>
          <w:ilvl w:val="0"/>
          <w:numId w:val="20"/>
        </w:numPr>
        <w:rPr>
          <w:rFonts w:ascii="Century Gothic" w:hAnsi="Century Gothic"/>
          <w:sz w:val="22"/>
        </w:rPr>
      </w:pPr>
      <w:r w:rsidRPr="028CD9CE">
        <w:rPr>
          <w:rFonts w:ascii="Century Gothic" w:hAnsi="Century Gothic"/>
          <w:sz w:val="22"/>
        </w:rPr>
        <w:t>Open forum discussion based upon Journal Entries and any other topics important to interns.</w:t>
      </w:r>
    </w:p>
    <w:p w:rsidR="0001089E" w:rsidRPr="00CF5E17" w:rsidRDefault="028CD9CE">
      <w:pPr>
        <w:pStyle w:val="BodyText"/>
        <w:numPr>
          <w:ilvl w:val="0"/>
          <w:numId w:val="20"/>
        </w:numPr>
        <w:rPr>
          <w:rFonts w:ascii="Century Gothic" w:hAnsi="Century Gothic"/>
          <w:sz w:val="22"/>
          <w:rPrChange w:id="219" w:author="Thomas Grieve" w:date="2018-11-09T11:02:00Z">
            <w:rPr/>
          </w:rPrChange>
        </w:rPr>
      </w:pPr>
      <w:r w:rsidRPr="74C4A940">
        <w:rPr>
          <w:rFonts w:ascii="Century Gothic" w:hAnsi="Century Gothic"/>
          <w:sz w:val="22"/>
        </w:rPr>
        <w:t xml:space="preserve">Read the posted articles and review and answer the posted questions </w:t>
      </w:r>
      <w:ins w:id="220" w:author="Heather Klein" w:date="2018-10-11T14:51:00Z">
        <w:r w:rsidR="00183572" w:rsidRPr="74C4A940">
          <w:rPr>
            <w:rFonts w:ascii="Century Gothic" w:hAnsi="Century Gothic"/>
            <w:sz w:val="22"/>
          </w:rPr>
          <w:t xml:space="preserve">in Discussion Forum #3 </w:t>
        </w:r>
      </w:ins>
      <w:r w:rsidRPr="74C4A940">
        <w:rPr>
          <w:rFonts w:ascii="Century Gothic" w:hAnsi="Century Gothic"/>
          <w:sz w:val="22"/>
        </w:rPr>
        <w:t xml:space="preserve">prior to Week 6 – </w:t>
      </w:r>
      <w:proofErr w:type="spellStart"/>
      <w:r w:rsidRPr="74C4A940">
        <w:rPr>
          <w:rFonts w:ascii="Century Gothic" w:hAnsi="Century Gothic"/>
          <w:i/>
          <w:iCs/>
          <w:sz w:val="22"/>
        </w:rPr>
        <w:t>Keehn</w:t>
      </w:r>
      <w:proofErr w:type="spellEnd"/>
      <w:r w:rsidRPr="74C4A940">
        <w:rPr>
          <w:rFonts w:ascii="Century Gothic" w:hAnsi="Century Gothic"/>
          <w:i/>
          <w:iCs/>
          <w:sz w:val="22"/>
        </w:rPr>
        <w:t xml:space="preserve">, J.  How to Find a Good Doctor: 9 steps to help you find the right doctor for you and your family.  Consumer Reports on Health, 2014.  </w:t>
      </w:r>
    </w:p>
    <w:p w:rsidR="0001089E" w:rsidRDefault="0001089E" w:rsidP="0001089E">
      <w:pPr>
        <w:pStyle w:val="BodyText"/>
        <w:rPr>
          <w:rFonts w:ascii="Century Gothic" w:hAnsi="Century Gothic"/>
          <w:i/>
          <w:sz w:val="22"/>
        </w:rPr>
      </w:pPr>
    </w:p>
    <w:p w:rsidR="0001089E" w:rsidRPr="0001089E" w:rsidRDefault="00CC37D2" w:rsidP="028CD9CE">
      <w:pPr>
        <w:pStyle w:val="Heading2"/>
        <w:rPr>
          <w:rFonts w:ascii="Century Gothic" w:eastAsia="Century Gothic" w:hAnsi="Century Gothic" w:cs="Century Gothic"/>
          <w:b/>
          <w:bCs/>
          <w:color w:val="auto"/>
          <w:sz w:val="22"/>
          <w:szCs w:val="22"/>
        </w:rPr>
      </w:pPr>
      <w:r w:rsidRPr="613508C3">
        <w:rPr>
          <w:rFonts w:ascii="Century Gothic" w:eastAsia="Century Gothic" w:hAnsi="Century Gothic" w:cs="Century Gothic"/>
          <w:b/>
          <w:bCs/>
          <w:color w:val="auto"/>
          <w:sz w:val="22"/>
          <w:szCs w:val="22"/>
        </w:rPr>
        <w:t xml:space="preserve">Week </w:t>
      </w:r>
      <w:r w:rsidR="00660A0D">
        <w:rPr>
          <w:rFonts w:ascii="Century Gothic" w:eastAsia="Century Gothic" w:hAnsi="Century Gothic" w:cs="Century Gothic"/>
          <w:b/>
          <w:bCs/>
          <w:color w:val="auto"/>
          <w:sz w:val="22"/>
          <w:szCs w:val="22"/>
        </w:rPr>
        <w:t>6</w:t>
      </w:r>
      <w:del w:id="221" w:author="Heather Klein" w:date="2018-10-11T13:01:00Z">
        <w:r w:rsidRPr="613508C3" w:rsidDel="00020E2A">
          <w:rPr>
            <w:rFonts w:ascii="Century Gothic" w:eastAsia="Century Gothic" w:hAnsi="Century Gothic" w:cs="Century Gothic"/>
            <w:b/>
            <w:bCs/>
            <w:color w:val="auto"/>
            <w:sz w:val="22"/>
            <w:szCs w:val="22"/>
          </w:rPr>
          <w:delText>6</w:delText>
        </w:r>
      </w:del>
      <w:r w:rsidR="0001089E" w:rsidRPr="613508C3">
        <w:rPr>
          <w:rFonts w:ascii="Century Gothic" w:eastAsia="Century Gothic" w:hAnsi="Century Gothic" w:cs="Century Gothic"/>
          <w:b/>
          <w:bCs/>
          <w:color w:val="auto"/>
          <w:sz w:val="22"/>
          <w:szCs w:val="22"/>
        </w:rPr>
        <w:t xml:space="preserve">: Finding Quality Healthcare Providers and Referrals </w:t>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del w:id="222" w:author="Heather Klein" w:date="2018-10-11T13:02:00Z">
        <w:r w:rsidR="0071489B" w:rsidRPr="613508C3" w:rsidDel="00020E2A">
          <w:rPr>
            <w:rFonts w:ascii="Century Gothic" w:eastAsia="Century Gothic" w:hAnsi="Century Gothic" w:cs="Century Gothic"/>
            <w:b/>
            <w:bCs/>
            <w:color w:val="auto"/>
            <w:sz w:val="22"/>
            <w:szCs w:val="22"/>
          </w:rPr>
          <w:delText>OCTOBER 8</w:delText>
        </w:r>
      </w:del>
      <w:ins w:id="223" w:author="Heather Klein" w:date="2018-10-11T13:02:00Z">
        <w:r w:rsidR="00020E2A">
          <w:rPr>
            <w:rFonts w:ascii="Century Gothic" w:eastAsia="Century Gothic" w:hAnsi="Century Gothic" w:cs="Century Gothic"/>
            <w:b/>
            <w:bCs/>
            <w:color w:val="auto"/>
            <w:sz w:val="22"/>
            <w:szCs w:val="22"/>
          </w:rPr>
          <w:t>FEBRUARY 4</w:t>
        </w:r>
      </w:ins>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613508C3">
        <w:rPr>
          <w:rFonts w:ascii="Century Gothic" w:eastAsia="Century Gothic" w:hAnsi="Century Gothic" w:cs="Century Gothic"/>
          <w:b/>
          <w:bCs/>
          <w:color w:val="auto"/>
          <w:sz w:val="22"/>
          <w:szCs w:val="22"/>
        </w:rPr>
        <w:t xml:space="preserve"> </w:t>
      </w:r>
      <w:r w:rsidR="0001089E" w:rsidRPr="0001089E">
        <w:rPr>
          <w:rFonts w:ascii="Century Gothic" w:hAnsi="Century Gothic"/>
          <w:b/>
          <w:color w:val="auto"/>
          <w:sz w:val="22"/>
          <w:szCs w:val="22"/>
        </w:rPr>
        <w:tab/>
      </w:r>
    </w:p>
    <w:p w:rsidR="0001089E" w:rsidRPr="00172FAD" w:rsidRDefault="00183572">
      <w:pPr>
        <w:rPr>
          <w:color w:val="auto"/>
          <w:sz w:val="22"/>
          <w:rPrChange w:id="224" w:author="Thomas Grieve" w:date="2018-11-09T11:02:00Z">
            <w:rPr/>
          </w:rPrChange>
        </w:rPr>
      </w:pPr>
      <w:ins w:id="225" w:author="Heather Klein" w:date="2018-10-11T14:51:00Z">
        <w:r w:rsidRPr="74C4A940">
          <w:rPr>
            <w:color w:val="auto"/>
            <w:sz w:val="22"/>
          </w:rPr>
          <w:t xml:space="preserve">Forum #3 - </w:t>
        </w:r>
      </w:ins>
      <w:r w:rsidR="028CD9CE" w:rsidRPr="74C4A940">
        <w:rPr>
          <w:color w:val="auto"/>
          <w:sz w:val="22"/>
        </w:rPr>
        <w:t xml:space="preserve">Discuss Week </w:t>
      </w:r>
      <w:r w:rsidR="00660A0D" w:rsidRPr="74C4A940">
        <w:rPr>
          <w:color w:val="auto"/>
          <w:sz w:val="22"/>
        </w:rPr>
        <w:t>5</w:t>
      </w:r>
      <w:del w:id="226" w:author="Heather Klein" w:date="2018-10-11T13:01:00Z">
        <w:r w:rsidR="028CD9CE" w:rsidRPr="028CD9CE" w:rsidDel="00020E2A">
          <w:rPr>
            <w:color w:val="auto"/>
            <w:sz w:val="22"/>
          </w:rPr>
          <w:delText>5</w:delText>
        </w:r>
      </w:del>
      <w:r w:rsidR="028CD9CE" w:rsidRPr="74C4A940">
        <w:rPr>
          <w:color w:val="auto"/>
          <w:sz w:val="22"/>
        </w:rPr>
        <w:t>’s readings using the following questions:</w:t>
      </w:r>
    </w:p>
    <w:p w:rsidR="0001089E" w:rsidRDefault="028CD9CE" w:rsidP="028CD9CE">
      <w:pPr>
        <w:pStyle w:val="BodyText"/>
        <w:numPr>
          <w:ilvl w:val="0"/>
          <w:numId w:val="7"/>
        </w:numPr>
        <w:rPr>
          <w:rFonts w:ascii="Century Gothic" w:hAnsi="Century Gothic"/>
          <w:sz w:val="22"/>
        </w:rPr>
      </w:pPr>
      <w:r w:rsidRPr="028CD9CE">
        <w:rPr>
          <w:rFonts w:ascii="Century Gothic" w:hAnsi="Century Gothic"/>
          <w:sz w:val="22"/>
        </w:rPr>
        <w:t>What did you think of the resources posted?</w:t>
      </w:r>
    </w:p>
    <w:p w:rsidR="0001089E" w:rsidRPr="00172FAD" w:rsidRDefault="028CD9CE" w:rsidP="028CD9CE">
      <w:pPr>
        <w:pStyle w:val="BodyText"/>
        <w:numPr>
          <w:ilvl w:val="0"/>
          <w:numId w:val="7"/>
        </w:numPr>
        <w:rPr>
          <w:rFonts w:ascii="Century Gothic" w:hAnsi="Century Gothic"/>
          <w:sz w:val="22"/>
        </w:rPr>
      </w:pPr>
      <w:r w:rsidRPr="028CD9CE">
        <w:rPr>
          <w:rFonts w:ascii="Century Gothic" w:hAnsi="Century Gothic"/>
          <w:sz w:val="22"/>
        </w:rPr>
        <w:t>What did you think about the Consumer Reports website and links from their site?</w:t>
      </w:r>
    </w:p>
    <w:p w:rsidR="0001089E" w:rsidRPr="00172FAD" w:rsidRDefault="028CD9CE" w:rsidP="028CD9CE">
      <w:pPr>
        <w:pStyle w:val="BodyText"/>
        <w:numPr>
          <w:ilvl w:val="0"/>
          <w:numId w:val="7"/>
        </w:numPr>
        <w:rPr>
          <w:rFonts w:ascii="Century Gothic" w:hAnsi="Century Gothic"/>
          <w:sz w:val="22"/>
        </w:rPr>
      </w:pPr>
      <w:r w:rsidRPr="028CD9CE">
        <w:rPr>
          <w:rFonts w:ascii="Century Gothic" w:hAnsi="Century Gothic"/>
          <w:sz w:val="22"/>
        </w:rPr>
        <w:t>Do you think these resources addressed the topic of finding the best healthcare professionals in your area?</w:t>
      </w:r>
    </w:p>
    <w:p w:rsidR="0001089E" w:rsidRPr="00172FAD" w:rsidRDefault="028CD9CE" w:rsidP="028CD9CE">
      <w:pPr>
        <w:pStyle w:val="BodyText"/>
        <w:numPr>
          <w:ilvl w:val="0"/>
          <w:numId w:val="7"/>
        </w:numPr>
        <w:rPr>
          <w:rFonts w:ascii="Century Gothic" w:hAnsi="Century Gothic"/>
          <w:sz w:val="22"/>
        </w:rPr>
      </w:pPr>
      <w:r w:rsidRPr="028CD9CE">
        <w:rPr>
          <w:rFonts w:ascii="Century Gothic" w:hAnsi="Century Gothic"/>
          <w:sz w:val="22"/>
        </w:rPr>
        <w:t>Do you have any experiences or resources on this topic you would like to share?</w:t>
      </w:r>
    </w:p>
    <w:p w:rsidR="0001089E" w:rsidRPr="00AA794E" w:rsidRDefault="028CD9CE">
      <w:pPr>
        <w:pStyle w:val="BodyText"/>
        <w:numPr>
          <w:ilvl w:val="0"/>
          <w:numId w:val="21"/>
        </w:numPr>
        <w:tabs>
          <w:tab w:val="left" w:pos="990"/>
        </w:tabs>
        <w:rPr>
          <w:rFonts w:ascii="Century Gothic" w:eastAsia="Century Gothic" w:hAnsi="Century Gothic" w:cs="Century Gothic"/>
          <w:sz w:val="22"/>
          <w:rPrChange w:id="227" w:author="Thomas Grieve" w:date="2018-11-09T11:02:00Z">
            <w:rPr/>
          </w:rPrChange>
        </w:rPr>
      </w:pPr>
      <w:r w:rsidRPr="74C4A940">
        <w:rPr>
          <w:rFonts w:ascii="Century Gothic" w:eastAsia="Century Gothic" w:hAnsi="Century Gothic" w:cs="Century Gothic"/>
          <w:sz w:val="22"/>
        </w:rPr>
        <w:t xml:space="preserve">Read the posted articles and review and answer the posted questions </w:t>
      </w:r>
      <w:ins w:id="228" w:author="Heather Klein" w:date="2018-10-11T14:52:00Z">
        <w:r w:rsidR="003C46AE" w:rsidRPr="74C4A940">
          <w:rPr>
            <w:rFonts w:ascii="Century Gothic" w:eastAsia="Century Gothic" w:hAnsi="Century Gothic" w:cs="Century Gothic"/>
            <w:sz w:val="22"/>
          </w:rPr>
          <w:t xml:space="preserve">in Discussion Forum #4 </w:t>
        </w:r>
      </w:ins>
      <w:r w:rsidRPr="74C4A940">
        <w:rPr>
          <w:rFonts w:ascii="Century Gothic" w:eastAsia="Century Gothic" w:hAnsi="Century Gothic" w:cs="Century Gothic"/>
          <w:sz w:val="22"/>
        </w:rPr>
        <w:t xml:space="preserve">prior to Week 7 – </w:t>
      </w:r>
      <w:r w:rsidRPr="74C4A940">
        <w:rPr>
          <w:rFonts w:ascii="Century Gothic" w:eastAsia="Century Gothic" w:hAnsi="Century Gothic" w:cs="Century Gothic"/>
          <w:i/>
          <w:iCs/>
          <w:sz w:val="22"/>
        </w:rPr>
        <w:t>Wilkens C, et al.  How to Talk About Sensitive Topics so That People Will Listen.  Health, 2014.</w:t>
      </w:r>
    </w:p>
    <w:p w:rsidR="0001089E" w:rsidRDefault="0001089E" w:rsidP="0001089E">
      <w:pPr>
        <w:pStyle w:val="BodyText"/>
        <w:rPr>
          <w:rFonts w:ascii="Century Gothic" w:hAnsi="Century Gothic"/>
          <w:sz w:val="22"/>
        </w:rPr>
      </w:pPr>
    </w:p>
    <w:p w:rsidR="0001089E" w:rsidRPr="0001089E" w:rsidRDefault="00CC37D2" w:rsidP="028CD9CE">
      <w:pPr>
        <w:pStyle w:val="Heading2"/>
        <w:rPr>
          <w:rFonts w:ascii="Century Gothic" w:eastAsia="Century Gothic" w:hAnsi="Century Gothic" w:cs="Century Gothic"/>
          <w:b/>
          <w:bCs/>
          <w:color w:val="auto"/>
          <w:sz w:val="22"/>
          <w:szCs w:val="22"/>
        </w:rPr>
      </w:pPr>
      <w:r w:rsidRPr="613508C3">
        <w:rPr>
          <w:rFonts w:ascii="Century Gothic" w:eastAsia="Century Gothic" w:hAnsi="Century Gothic" w:cs="Century Gothic"/>
          <w:b/>
          <w:bCs/>
          <w:color w:val="auto"/>
          <w:sz w:val="22"/>
          <w:szCs w:val="22"/>
        </w:rPr>
        <w:t xml:space="preserve">Week </w:t>
      </w:r>
      <w:r w:rsidR="00660A0D">
        <w:rPr>
          <w:rFonts w:ascii="Century Gothic" w:eastAsia="Century Gothic" w:hAnsi="Century Gothic" w:cs="Century Gothic"/>
          <w:b/>
          <w:bCs/>
          <w:color w:val="auto"/>
          <w:sz w:val="22"/>
          <w:szCs w:val="22"/>
        </w:rPr>
        <w:t>7</w:t>
      </w:r>
      <w:del w:id="229" w:author="Heather Klein" w:date="2018-10-11T13:02:00Z">
        <w:r w:rsidRPr="613508C3" w:rsidDel="00A9124C">
          <w:rPr>
            <w:rFonts w:ascii="Century Gothic" w:eastAsia="Century Gothic" w:hAnsi="Century Gothic" w:cs="Century Gothic"/>
            <w:b/>
            <w:bCs/>
            <w:color w:val="auto"/>
            <w:sz w:val="22"/>
            <w:szCs w:val="22"/>
          </w:rPr>
          <w:delText>7</w:delText>
        </w:r>
      </w:del>
      <w:r w:rsidR="0001089E" w:rsidRPr="613508C3">
        <w:rPr>
          <w:rFonts w:ascii="Century Gothic" w:eastAsia="Century Gothic" w:hAnsi="Century Gothic" w:cs="Century Gothic"/>
          <w:b/>
          <w:bCs/>
          <w:color w:val="auto"/>
          <w:sz w:val="22"/>
          <w:szCs w:val="22"/>
        </w:rPr>
        <w:t xml:space="preserve">: Discussing Sensitive Topics </w:t>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del w:id="230" w:author="Heather Klein" w:date="2018-10-11T13:02:00Z">
        <w:r w:rsidR="0071489B" w:rsidRPr="613508C3" w:rsidDel="00A9124C">
          <w:rPr>
            <w:rFonts w:ascii="Century Gothic" w:eastAsia="Century Gothic" w:hAnsi="Century Gothic" w:cs="Century Gothic"/>
            <w:b/>
            <w:bCs/>
            <w:color w:val="auto"/>
            <w:sz w:val="22"/>
            <w:szCs w:val="22"/>
          </w:rPr>
          <w:delText>OCTOBER 15</w:delText>
        </w:r>
      </w:del>
      <w:ins w:id="231" w:author="Heather Klein" w:date="2018-10-11T13:02:00Z">
        <w:r w:rsidR="00A9124C">
          <w:rPr>
            <w:rFonts w:ascii="Century Gothic" w:eastAsia="Century Gothic" w:hAnsi="Century Gothic" w:cs="Century Gothic"/>
            <w:b/>
            <w:bCs/>
            <w:color w:val="auto"/>
            <w:sz w:val="22"/>
            <w:szCs w:val="22"/>
          </w:rPr>
          <w:t>FEBRUARY 11</w:t>
        </w:r>
      </w:ins>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613508C3">
        <w:rPr>
          <w:rFonts w:ascii="Century Gothic" w:eastAsia="Century Gothic" w:hAnsi="Century Gothic" w:cs="Century Gothic"/>
          <w:b/>
          <w:bCs/>
          <w:color w:val="auto"/>
          <w:sz w:val="22"/>
          <w:szCs w:val="22"/>
        </w:rPr>
        <w:t xml:space="preserve">             </w:t>
      </w:r>
    </w:p>
    <w:p w:rsidR="0001089E" w:rsidRPr="00172FAD" w:rsidRDefault="003C46AE">
      <w:pPr>
        <w:rPr>
          <w:color w:val="auto"/>
          <w:sz w:val="22"/>
          <w:rPrChange w:id="232" w:author="Thomas Grieve" w:date="2018-11-09T11:02:00Z">
            <w:rPr/>
          </w:rPrChange>
        </w:rPr>
      </w:pPr>
      <w:ins w:id="233" w:author="Heather Klein" w:date="2018-10-11T14:51:00Z">
        <w:r w:rsidRPr="74C4A940">
          <w:rPr>
            <w:color w:val="auto"/>
            <w:sz w:val="22"/>
          </w:rPr>
          <w:t>Forum</w:t>
        </w:r>
      </w:ins>
      <w:ins w:id="234" w:author="Heather Klein" w:date="2018-10-11T14:52:00Z">
        <w:r w:rsidRPr="74C4A940">
          <w:rPr>
            <w:color w:val="auto"/>
            <w:sz w:val="22"/>
          </w:rPr>
          <w:t xml:space="preserve"> #4 - </w:t>
        </w:r>
      </w:ins>
      <w:r w:rsidR="028CD9CE" w:rsidRPr="74C4A940">
        <w:rPr>
          <w:color w:val="auto"/>
          <w:sz w:val="22"/>
        </w:rPr>
        <w:t xml:space="preserve">Discuss Week </w:t>
      </w:r>
      <w:r w:rsidR="00660A0D" w:rsidRPr="74C4A940">
        <w:rPr>
          <w:color w:val="auto"/>
          <w:sz w:val="22"/>
        </w:rPr>
        <w:t>6</w:t>
      </w:r>
      <w:del w:id="235" w:author="Heather Klein" w:date="2018-10-11T13:02:00Z">
        <w:r w:rsidR="028CD9CE" w:rsidRPr="028CD9CE" w:rsidDel="00A9124C">
          <w:rPr>
            <w:color w:val="auto"/>
            <w:sz w:val="22"/>
          </w:rPr>
          <w:delText>6</w:delText>
        </w:r>
      </w:del>
      <w:r w:rsidR="028CD9CE" w:rsidRPr="74C4A940">
        <w:rPr>
          <w:color w:val="auto"/>
          <w:sz w:val="22"/>
        </w:rPr>
        <w:t>’s readings using the following questions:</w:t>
      </w:r>
    </w:p>
    <w:p w:rsidR="0001089E" w:rsidRPr="00172FAD" w:rsidRDefault="028CD9CE" w:rsidP="028CD9CE">
      <w:pPr>
        <w:pStyle w:val="Heading2"/>
        <w:numPr>
          <w:ilvl w:val="0"/>
          <w:numId w:val="8"/>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028CD9CE">
        <w:rPr>
          <w:rFonts w:ascii="Century Gothic" w:eastAsia="Century Gothic" w:hAnsi="Century Gothic" w:cs="Century Gothic"/>
          <w:color w:val="000000" w:themeColor="text1"/>
          <w:sz w:val="22"/>
          <w:szCs w:val="22"/>
        </w:rPr>
        <w:t>What did you think of the article?</w:t>
      </w:r>
    </w:p>
    <w:p w:rsidR="0001089E" w:rsidRPr="00172FAD" w:rsidRDefault="028CD9CE" w:rsidP="028CD9CE">
      <w:pPr>
        <w:pStyle w:val="Heading2"/>
        <w:numPr>
          <w:ilvl w:val="0"/>
          <w:numId w:val="8"/>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028CD9CE">
        <w:rPr>
          <w:rFonts w:ascii="Century Gothic" w:eastAsia="Century Gothic" w:hAnsi="Century Gothic" w:cs="Century Gothic"/>
          <w:color w:val="000000" w:themeColor="text1"/>
          <w:sz w:val="22"/>
          <w:szCs w:val="22"/>
        </w:rPr>
        <w:t>The authors used the term "strike while the iron is cold.  What do you think they meant by this and do you agree with their advice?</w:t>
      </w:r>
    </w:p>
    <w:p w:rsidR="0001089E" w:rsidRPr="00172FAD" w:rsidRDefault="028CD9CE" w:rsidP="028CD9CE">
      <w:pPr>
        <w:pStyle w:val="Heading2"/>
        <w:numPr>
          <w:ilvl w:val="0"/>
          <w:numId w:val="8"/>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028CD9CE">
        <w:rPr>
          <w:rFonts w:ascii="Century Gothic" w:eastAsia="Century Gothic" w:hAnsi="Century Gothic" w:cs="Century Gothic"/>
          <w:color w:val="000000" w:themeColor="text1"/>
          <w:sz w:val="22"/>
          <w:szCs w:val="22"/>
        </w:rPr>
        <w:t>Do you think the article addressed the topic?</w:t>
      </w:r>
    </w:p>
    <w:p w:rsidR="0001089E" w:rsidRDefault="028CD9CE" w:rsidP="028CD9CE">
      <w:pPr>
        <w:pStyle w:val="Heading2"/>
        <w:numPr>
          <w:ilvl w:val="0"/>
          <w:numId w:val="8"/>
        </w:numPr>
        <w:tabs>
          <w:tab w:val="left" w:pos="5760"/>
        </w:tabs>
        <w:spacing w:before="200" w:after="100" w:line="240" w:lineRule="auto"/>
        <w:rPr>
          <w:rFonts w:ascii="Century Gothic" w:eastAsia="Century Gothic" w:hAnsi="Century Gothic" w:cs="Century Gothic"/>
          <w:color w:val="000000" w:themeColor="text1"/>
          <w:sz w:val="22"/>
          <w:szCs w:val="22"/>
        </w:rPr>
      </w:pPr>
      <w:r w:rsidRPr="028CD9CE">
        <w:rPr>
          <w:rFonts w:ascii="Century Gothic" w:eastAsia="Century Gothic" w:hAnsi="Century Gothic" w:cs="Century Gothic"/>
          <w:color w:val="000000" w:themeColor="text1"/>
          <w:sz w:val="22"/>
          <w:szCs w:val="22"/>
        </w:rPr>
        <w:t>Do you have any experiences or resources on this topic you would like to share?</w:t>
      </w:r>
    </w:p>
    <w:p w:rsidR="00C623FA" w:rsidDel="006D7BE4" w:rsidRDefault="00C623FA" w:rsidP="00C623FA">
      <w:pPr>
        <w:rPr>
          <w:del w:id="236" w:author="Heather Klein" w:date="2018-10-11T13:04:00Z"/>
          <w:b/>
        </w:rPr>
      </w:pPr>
    </w:p>
    <w:p w:rsidR="00C623FA" w:rsidRPr="00C623FA" w:rsidDel="006D7BE4" w:rsidRDefault="00C623FA">
      <w:pPr>
        <w:ind w:left="0" w:firstLine="0"/>
        <w:rPr>
          <w:del w:id="237" w:author="Heather Klein" w:date="2018-10-11T13:04:00Z"/>
          <w:b/>
          <w:bCs/>
        </w:rPr>
        <w:pPrChange w:id="238" w:author="Heather Klein" w:date="2018-10-11T13:04:00Z">
          <w:pPr/>
        </w:pPrChange>
      </w:pPr>
      <w:del w:id="239" w:author="Heather Klein" w:date="2018-10-11T13:04:00Z">
        <w:r w:rsidRPr="028CD9CE" w:rsidDel="006D7BE4">
          <w:rPr>
            <w:b/>
            <w:bCs/>
            <w:sz w:val="22"/>
          </w:rPr>
          <w:delText xml:space="preserve">Week 8: NO CLASS </w:delText>
        </w:r>
        <w:r w:rsidR="00882CD5" w:rsidRPr="00487BAA" w:rsidDel="006D7BE4">
          <w:rPr>
            <w:b/>
            <w:sz w:val="22"/>
          </w:rPr>
          <w:tab/>
        </w:r>
        <w:r w:rsidR="00882CD5" w:rsidDel="006D7BE4">
          <w:rPr>
            <w:b/>
          </w:rPr>
          <w:tab/>
        </w:r>
        <w:r w:rsidR="00882CD5" w:rsidDel="006D7BE4">
          <w:rPr>
            <w:b/>
          </w:rPr>
          <w:tab/>
        </w:r>
        <w:r w:rsidR="00882CD5" w:rsidDel="006D7BE4">
          <w:rPr>
            <w:b/>
          </w:rPr>
          <w:tab/>
        </w:r>
        <w:r w:rsidR="00882CD5" w:rsidDel="006D7BE4">
          <w:rPr>
            <w:b/>
          </w:rPr>
          <w:tab/>
        </w:r>
        <w:r w:rsidR="00882CD5" w:rsidDel="006D7BE4">
          <w:rPr>
            <w:b/>
          </w:rPr>
          <w:tab/>
        </w:r>
        <w:r w:rsidR="00882CD5" w:rsidDel="006D7BE4">
          <w:rPr>
            <w:b/>
          </w:rPr>
          <w:tab/>
        </w:r>
        <w:r w:rsidR="00882CD5" w:rsidDel="006D7BE4">
          <w:rPr>
            <w:b/>
          </w:rPr>
          <w:tab/>
        </w:r>
        <w:r w:rsidR="00882CD5" w:rsidDel="006D7BE4">
          <w:rPr>
            <w:b/>
          </w:rPr>
          <w:tab/>
        </w:r>
        <w:r w:rsidR="00882CD5" w:rsidDel="006D7BE4">
          <w:rPr>
            <w:b/>
          </w:rPr>
          <w:tab/>
        </w:r>
        <w:r w:rsidR="00487BAA" w:rsidRPr="028CD9CE" w:rsidDel="006D7BE4">
          <w:rPr>
            <w:b/>
            <w:bCs/>
            <w:sz w:val="22"/>
          </w:rPr>
          <w:delText>OCTOBER 22</w:delText>
        </w:r>
        <w:r w:rsidR="00882CD5" w:rsidRPr="76D3B09D" w:rsidDel="006D7BE4">
          <w:rPr>
            <w:b/>
            <w:bCs/>
          </w:rPr>
          <w:delText xml:space="preserve"> </w:delText>
        </w:r>
      </w:del>
    </w:p>
    <w:p w:rsidR="00CC37D2" w:rsidRDefault="00CC37D2">
      <w:pPr>
        <w:pStyle w:val="Heading2"/>
        <w:ind w:left="0" w:firstLine="0"/>
        <w:rPr>
          <w:rFonts w:ascii="Century Gothic" w:eastAsia="Century Gothic" w:hAnsi="Century Gothic" w:cs="Century Gothic"/>
          <w:b/>
          <w:bCs/>
          <w:color w:val="000000" w:themeColor="text1"/>
          <w:sz w:val="22"/>
          <w:szCs w:val="22"/>
        </w:rPr>
        <w:pPrChange w:id="240" w:author="Heather Klein" w:date="2018-10-11T13:04:00Z">
          <w:pPr>
            <w:pStyle w:val="Heading2"/>
          </w:pPr>
        </w:pPrChange>
      </w:pPr>
    </w:p>
    <w:p w:rsidR="0001089E" w:rsidRPr="0001089E" w:rsidRDefault="00CC37D2" w:rsidP="14CD36D5">
      <w:pPr>
        <w:pStyle w:val="Heading2"/>
        <w:rPr>
          <w:rFonts w:ascii="Century Gothic" w:eastAsia="Century Gothic" w:hAnsi="Century Gothic" w:cs="Century Gothic"/>
          <w:b/>
          <w:bCs/>
          <w:color w:val="auto"/>
          <w:sz w:val="22"/>
          <w:szCs w:val="22"/>
        </w:rPr>
      </w:pPr>
      <w:r w:rsidRPr="613508C3">
        <w:rPr>
          <w:rFonts w:ascii="Century Gothic" w:eastAsia="Century Gothic" w:hAnsi="Century Gothic" w:cs="Century Gothic"/>
          <w:b/>
          <w:bCs/>
          <w:color w:val="auto"/>
          <w:sz w:val="22"/>
          <w:szCs w:val="22"/>
        </w:rPr>
        <w:t xml:space="preserve">Week </w:t>
      </w:r>
      <w:r w:rsidR="00AB45D3">
        <w:rPr>
          <w:rFonts w:ascii="Century Gothic" w:eastAsia="Century Gothic" w:hAnsi="Century Gothic" w:cs="Century Gothic"/>
          <w:b/>
          <w:bCs/>
          <w:color w:val="auto"/>
          <w:sz w:val="22"/>
          <w:szCs w:val="22"/>
        </w:rPr>
        <w:t>8</w:t>
      </w:r>
      <w:del w:id="241" w:author="Heather Klein" w:date="2018-10-11T13:04:00Z">
        <w:r w:rsidRPr="613508C3" w:rsidDel="006D7BE4">
          <w:rPr>
            <w:rFonts w:ascii="Century Gothic" w:eastAsia="Century Gothic" w:hAnsi="Century Gothic" w:cs="Century Gothic"/>
            <w:b/>
            <w:bCs/>
            <w:color w:val="auto"/>
            <w:sz w:val="22"/>
            <w:szCs w:val="22"/>
          </w:rPr>
          <w:delText>9</w:delText>
        </w:r>
      </w:del>
      <w:r w:rsidR="0001089E" w:rsidRPr="613508C3">
        <w:rPr>
          <w:rFonts w:ascii="Century Gothic" w:eastAsia="Century Gothic" w:hAnsi="Century Gothic" w:cs="Century Gothic"/>
          <w:b/>
          <w:bCs/>
          <w:color w:val="auto"/>
          <w:sz w:val="22"/>
          <w:szCs w:val="22"/>
        </w:rPr>
        <w:t xml:space="preserve">: Open Forum </w:t>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del w:id="242" w:author="Heather Klein" w:date="2018-10-11T13:19:00Z">
        <w:r w:rsidR="0071489B" w:rsidRPr="613508C3" w:rsidDel="004E6845">
          <w:rPr>
            <w:rFonts w:ascii="Century Gothic" w:eastAsia="Century Gothic" w:hAnsi="Century Gothic" w:cs="Century Gothic"/>
            <w:b/>
            <w:bCs/>
            <w:color w:val="auto"/>
            <w:sz w:val="22"/>
            <w:szCs w:val="22"/>
          </w:rPr>
          <w:delText>OCTOBER 29</w:delText>
        </w:r>
      </w:del>
      <w:ins w:id="243" w:author="Heather Klein" w:date="2018-10-11T13:19:00Z">
        <w:r w:rsidR="004E6845">
          <w:rPr>
            <w:rFonts w:ascii="Century Gothic" w:eastAsia="Century Gothic" w:hAnsi="Century Gothic" w:cs="Century Gothic"/>
            <w:b/>
            <w:bCs/>
            <w:color w:val="auto"/>
            <w:sz w:val="22"/>
            <w:szCs w:val="22"/>
          </w:rPr>
          <w:t>FEBRUARY 18</w:t>
        </w:r>
      </w:ins>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p>
    <w:p w:rsidR="0001089E" w:rsidRPr="00172FAD" w:rsidRDefault="0001089E" w:rsidP="0001089E">
      <w:pPr>
        <w:pStyle w:val="BodyText"/>
        <w:rPr>
          <w:rFonts w:ascii="Century Gothic" w:hAnsi="Century Gothic"/>
          <w:sz w:val="22"/>
        </w:rPr>
      </w:pPr>
      <w:r w:rsidRPr="00172FAD">
        <w:rPr>
          <w:rFonts w:ascii="Century Gothic" w:hAnsi="Century Gothic"/>
          <w:sz w:val="22"/>
        </w:rPr>
        <w:t>Open forum discussion based upon Journal Entries and any other topics important to interns.</w:t>
      </w:r>
    </w:p>
    <w:p w:rsidR="00AA794E" w:rsidRDefault="76D3B09D" w:rsidP="76D3B09D">
      <w:pPr>
        <w:pStyle w:val="BodyText"/>
        <w:rPr>
          <w:rFonts w:ascii="Century Gothic" w:eastAsia="Century Gothic" w:hAnsi="Century Gothic" w:cs="Century Gothic"/>
          <w:i/>
          <w:iCs/>
          <w:sz w:val="22"/>
        </w:rPr>
      </w:pPr>
      <w:r w:rsidRPr="76D3B09D">
        <w:rPr>
          <w:rFonts w:ascii="Century Gothic" w:eastAsia="Century Gothic" w:hAnsi="Century Gothic" w:cs="Century Gothic"/>
          <w:sz w:val="22"/>
        </w:rPr>
        <w:t xml:space="preserve">Read the posted articles and review and answer the posted questions </w:t>
      </w:r>
      <w:ins w:id="244" w:author="Heather Klein" w:date="2018-10-11T14:52:00Z">
        <w:r w:rsidR="00467DAB">
          <w:rPr>
            <w:rFonts w:ascii="Century Gothic" w:eastAsia="Century Gothic" w:hAnsi="Century Gothic" w:cs="Century Gothic"/>
            <w:sz w:val="22"/>
          </w:rPr>
          <w:t xml:space="preserve">in Discussion Forum #5 </w:t>
        </w:r>
      </w:ins>
      <w:r w:rsidRPr="76D3B09D">
        <w:rPr>
          <w:rFonts w:ascii="Century Gothic" w:eastAsia="Century Gothic" w:hAnsi="Century Gothic" w:cs="Century Gothic"/>
          <w:sz w:val="22"/>
        </w:rPr>
        <w:t xml:space="preserve">prior to Week </w:t>
      </w:r>
      <w:ins w:id="245" w:author="Heather Klein" w:date="2018-10-11T14:52:00Z">
        <w:r w:rsidR="00467DAB">
          <w:rPr>
            <w:rFonts w:ascii="Century Gothic" w:eastAsia="Century Gothic" w:hAnsi="Century Gothic" w:cs="Century Gothic"/>
            <w:sz w:val="22"/>
          </w:rPr>
          <w:t>9</w:t>
        </w:r>
      </w:ins>
      <w:del w:id="246" w:author="Heather Klein" w:date="2018-10-11T13:04:00Z">
        <w:r w:rsidRPr="76D3B09D" w:rsidDel="006D7BE4">
          <w:rPr>
            <w:rFonts w:ascii="Century Gothic" w:eastAsia="Century Gothic" w:hAnsi="Century Gothic" w:cs="Century Gothic"/>
            <w:sz w:val="22"/>
          </w:rPr>
          <w:delText>10</w:delText>
        </w:r>
      </w:del>
      <w:r w:rsidRPr="76D3B09D">
        <w:rPr>
          <w:rFonts w:ascii="Century Gothic" w:eastAsia="Century Gothic" w:hAnsi="Century Gothic" w:cs="Century Gothic"/>
          <w:sz w:val="22"/>
        </w:rPr>
        <w:t xml:space="preserve"> – </w:t>
      </w:r>
      <w:r w:rsidRPr="76D3B09D">
        <w:rPr>
          <w:rFonts w:ascii="Century Gothic" w:eastAsia="Century Gothic" w:hAnsi="Century Gothic" w:cs="Century Gothic"/>
          <w:i/>
          <w:iCs/>
          <w:sz w:val="22"/>
        </w:rPr>
        <w:t>Stewart, EE and Fox, C.  Encouraging patients to change unhealthy behaviors through motivational interviewing.  Family Practice Management, May/June 2011:21-25.</w:t>
      </w:r>
    </w:p>
    <w:p w:rsidR="00CF5E17" w:rsidRDefault="00CF5E17" w:rsidP="0001089E">
      <w:pPr>
        <w:pStyle w:val="BodyText"/>
        <w:rPr>
          <w:ins w:id="247" w:author="Heather Klein" w:date="2018-10-11T13:20:00Z"/>
          <w:rFonts w:ascii="Century Gothic" w:hAnsi="Century Gothic"/>
          <w:i/>
          <w:sz w:val="22"/>
        </w:rPr>
      </w:pPr>
    </w:p>
    <w:p w:rsidR="00AF459E" w:rsidRDefault="00AF459E" w:rsidP="0001089E">
      <w:pPr>
        <w:pStyle w:val="BodyText"/>
        <w:rPr>
          <w:ins w:id="248" w:author="Heather Klein" w:date="2018-10-11T13:20:00Z"/>
          <w:rFonts w:ascii="Century Gothic" w:hAnsi="Century Gothic"/>
          <w:i/>
          <w:sz w:val="22"/>
        </w:rPr>
      </w:pPr>
    </w:p>
    <w:p w:rsidR="00AF459E" w:rsidRPr="00CC37D2" w:rsidRDefault="00AF459E" w:rsidP="0001089E">
      <w:pPr>
        <w:pStyle w:val="BodyText"/>
        <w:rPr>
          <w:rFonts w:ascii="Century Gothic" w:hAnsi="Century Gothic"/>
          <w:i/>
          <w:sz w:val="22"/>
        </w:rPr>
      </w:pPr>
    </w:p>
    <w:sdt>
      <w:sdtPr>
        <w:rPr>
          <w:rFonts w:ascii="Century Gothic" w:eastAsia="Century Gothic" w:hAnsi="Century Gothic" w:cs="Century Gothic"/>
          <w:color w:val="auto"/>
          <w:sz w:val="22"/>
          <w:szCs w:val="22"/>
        </w:rPr>
        <w:id w:val="1333251155"/>
        <w:placeholder>
          <w:docPart w:val="2A1605EC655440B9A2E9A89D053A3C67"/>
        </w:placeholder>
      </w:sdtPr>
      <w:sdtEndPr/>
      <w:sdtContent>
        <w:p w:rsidR="004977E5" w:rsidRPr="00487BAA" w:rsidRDefault="004977E5" w:rsidP="00487BAA">
          <w:pPr>
            <w:pStyle w:val="Heading2"/>
            <w:ind w:left="0" w:firstLine="0"/>
            <w:rPr>
              <w:rFonts w:ascii="Century Gothic" w:hAnsi="Century Gothic"/>
              <w:color w:val="auto"/>
              <w:sz w:val="22"/>
              <w:szCs w:val="22"/>
            </w:rPr>
          </w:pPr>
        </w:p>
        <w:p w:rsidR="0001089E" w:rsidRPr="00172FAD" w:rsidRDefault="00CC37D2" w:rsidP="14CD36D5">
          <w:pPr>
            <w:pStyle w:val="Heading2"/>
            <w:rPr>
              <w:rFonts w:ascii="Century Gothic" w:eastAsia="Century Gothic" w:hAnsi="Century Gothic" w:cs="Century Gothic"/>
              <w:b/>
              <w:bCs/>
              <w:color w:val="auto"/>
              <w:sz w:val="22"/>
              <w:szCs w:val="22"/>
            </w:rPr>
          </w:pPr>
          <w:r w:rsidRPr="613508C3">
            <w:rPr>
              <w:rFonts w:ascii="Century Gothic" w:eastAsia="Century Gothic" w:hAnsi="Century Gothic" w:cs="Century Gothic"/>
              <w:b/>
              <w:bCs/>
              <w:color w:val="auto"/>
              <w:sz w:val="22"/>
              <w:szCs w:val="22"/>
            </w:rPr>
            <w:t xml:space="preserve">Week </w:t>
          </w:r>
          <w:r w:rsidR="00AB45D3">
            <w:rPr>
              <w:rFonts w:ascii="Century Gothic" w:eastAsia="Century Gothic" w:hAnsi="Century Gothic" w:cs="Century Gothic"/>
              <w:b/>
              <w:bCs/>
              <w:color w:val="auto"/>
              <w:sz w:val="22"/>
              <w:szCs w:val="22"/>
            </w:rPr>
            <w:t>9</w:t>
          </w:r>
          <w:del w:id="249" w:author="Heather Klein" w:date="2018-10-11T13:20:00Z">
            <w:r w:rsidRPr="613508C3" w:rsidDel="00AF459E">
              <w:rPr>
                <w:rFonts w:ascii="Century Gothic" w:eastAsia="Century Gothic" w:hAnsi="Century Gothic" w:cs="Century Gothic"/>
                <w:b/>
                <w:bCs/>
                <w:color w:val="auto"/>
                <w:sz w:val="22"/>
                <w:szCs w:val="22"/>
              </w:rPr>
              <w:delText>10</w:delText>
            </w:r>
          </w:del>
          <w:r w:rsidR="0001089E" w:rsidRPr="613508C3">
            <w:rPr>
              <w:rFonts w:ascii="Century Gothic" w:eastAsia="Century Gothic" w:hAnsi="Century Gothic" w:cs="Century Gothic"/>
              <w:b/>
              <w:bCs/>
              <w:color w:val="auto"/>
              <w:sz w:val="22"/>
              <w:szCs w:val="22"/>
            </w:rPr>
            <w:t xml:space="preserve">: Professional and Educational Resources </w:t>
          </w:r>
          <w:ins w:id="250" w:author="Heather Klein" w:date="2018-10-11T13:20:00Z">
            <w:r w:rsidR="006222B9">
              <w:rPr>
                <w:rFonts w:ascii="Century Gothic" w:eastAsia="Century Gothic" w:hAnsi="Century Gothic" w:cs="Century Gothic"/>
                <w:b/>
                <w:bCs/>
                <w:color w:val="auto"/>
                <w:sz w:val="22"/>
                <w:szCs w:val="22"/>
              </w:rPr>
              <w:tab/>
            </w:r>
            <w:r w:rsidR="006222B9">
              <w:rPr>
                <w:rFonts w:ascii="Century Gothic" w:eastAsia="Century Gothic" w:hAnsi="Century Gothic" w:cs="Century Gothic"/>
                <w:b/>
                <w:bCs/>
                <w:color w:val="auto"/>
                <w:sz w:val="22"/>
                <w:szCs w:val="22"/>
              </w:rPr>
              <w:tab/>
            </w:r>
            <w:r w:rsidR="006222B9">
              <w:rPr>
                <w:rFonts w:ascii="Century Gothic" w:eastAsia="Century Gothic" w:hAnsi="Century Gothic" w:cs="Century Gothic"/>
                <w:b/>
                <w:bCs/>
                <w:color w:val="auto"/>
                <w:sz w:val="22"/>
                <w:szCs w:val="22"/>
              </w:rPr>
              <w:tab/>
            </w:r>
            <w:r w:rsidR="006222B9">
              <w:rPr>
                <w:rFonts w:ascii="Century Gothic" w:eastAsia="Century Gothic" w:hAnsi="Century Gothic" w:cs="Century Gothic"/>
                <w:b/>
                <w:bCs/>
                <w:color w:val="auto"/>
                <w:sz w:val="22"/>
                <w:szCs w:val="22"/>
              </w:rPr>
              <w:tab/>
            </w:r>
            <w:r w:rsidR="006222B9">
              <w:rPr>
                <w:rFonts w:ascii="Century Gothic" w:eastAsia="Century Gothic" w:hAnsi="Century Gothic" w:cs="Century Gothic"/>
                <w:b/>
                <w:bCs/>
                <w:color w:val="auto"/>
                <w:sz w:val="22"/>
                <w:szCs w:val="22"/>
              </w:rPr>
              <w:tab/>
            </w:r>
          </w:ins>
          <w:del w:id="251" w:author="Heather Klein" w:date="2018-10-11T13:20:00Z">
            <w:r w:rsidR="0001089E" w:rsidRPr="613508C3" w:rsidDel="006222B9">
              <w:rPr>
                <w:rFonts w:ascii="Century Gothic" w:eastAsia="Century Gothic" w:hAnsi="Century Gothic" w:cs="Century Gothic"/>
                <w:b/>
                <w:bCs/>
                <w:color w:val="auto"/>
                <w:sz w:val="22"/>
                <w:szCs w:val="22"/>
              </w:rPr>
              <w:delText>November 5</w:delText>
            </w:r>
          </w:del>
          <w:ins w:id="252" w:author="Heather Klein" w:date="2018-10-11T13:20:00Z">
            <w:r w:rsidR="006222B9">
              <w:rPr>
                <w:rFonts w:ascii="Century Gothic" w:eastAsia="Century Gothic" w:hAnsi="Century Gothic" w:cs="Century Gothic"/>
                <w:b/>
                <w:bCs/>
                <w:color w:val="auto"/>
                <w:sz w:val="22"/>
                <w:szCs w:val="22"/>
              </w:rPr>
              <w:t>FEBRUARY 25</w:t>
            </w:r>
          </w:ins>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01089E" w:rsidRPr="00172FAD">
            <w:rPr>
              <w:rFonts w:ascii="Century Gothic" w:hAnsi="Century Gothic"/>
              <w:color w:val="auto"/>
              <w:sz w:val="22"/>
              <w:szCs w:val="22"/>
            </w:rPr>
            <w:tab/>
          </w:r>
          <w:r w:rsidR="0001089E" w:rsidRPr="00172FAD">
            <w:rPr>
              <w:rFonts w:ascii="Century Gothic" w:hAnsi="Century Gothic"/>
              <w:color w:val="auto"/>
              <w:sz w:val="22"/>
              <w:szCs w:val="22"/>
            </w:rPr>
            <w:tab/>
          </w:r>
        </w:p>
      </w:sdtContent>
    </w:sdt>
    <w:p w:rsidR="0001089E" w:rsidRPr="00172FAD" w:rsidRDefault="00467DAB" w:rsidP="76D3B09D">
      <w:pPr>
        <w:rPr>
          <w:color w:val="auto"/>
          <w:sz w:val="22"/>
        </w:rPr>
      </w:pPr>
      <w:ins w:id="253" w:author="Heather Klein" w:date="2018-10-11T14:52:00Z">
        <w:r>
          <w:rPr>
            <w:color w:val="auto"/>
            <w:sz w:val="22"/>
          </w:rPr>
          <w:t xml:space="preserve">Forum #5 - </w:t>
        </w:r>
      </w:ins>
      <w:r w:rsidR="76D3B09D" w:rsidRPr="76D3B09D">
        <w:rPr>
          <w:color w:val="auto"/>
          <w:sz w:val="22"/>
        </w:rPr>
        <w:t xml:space="preserve">Discuss Week </w:t>
      </w:r>
      <w:r w:rsidR="00AB45D3">
        <w:rPr>
          <w:color w:val="auto"/>
          <w:sz w:val="22"/>
        </w:rPr>
        <w:t>8</w:t>
      </w:r>
      <w:del w:id="254" w:author="Heather Klein" w:date="2018-10-11T13:21:00Z">
        <w:r w:rsidR="76D3B09D" w:rsidRPr="76D3B09D" w:rsidDel="00C5312E">
          <w:rPr>
            <w:color w:val="auto"/>
            <w:sz w:val="22"/>
          </w:rPr>
          <w:delText>9</w:delText>
        </w:r>
      </w:del>
      <w:r w:rsidR="76D3B09D" w:rsidRPr="76D3B09D">
        <w:rPr>
          <w:color w:val="auto"/>
          <w:sz w:val="22"/>
        </w:rPr>
        <w:t>’s readings using the following questions:</w:t>
      </w:r>
    </w:p>
    <w:p w:rsidR="0001089E" w:rsidRPr="00172FAD" w:rsidRDefault="75F5DC18" w:rsidP="75F5DC18">
      <w:pPr>
        <w:pStyle w:val="Heading2"/>
        <w:numPr>
          <w:ilvl w:val="0"/>
          <w:numId w:val="9"/>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75F5DC18">
        <w:rPr>
          <w:rFonts w:ascii="Century Gothic" w:eastAsia="Century Gothic" w:hAnsi="Century Gothic" w:cs="Century Gothic"/>
          <w:color w:val="auto"/>
          <w:sz w:val="22"/>
          <w:szCs w:val="22"/>
        </w:rPr>
        <w:t>What did you think of the article?</w:t>
      </w:r>
    </w:p>
    <w:p w:rsidR="0001089E" w:rsidRPr="00172FAD" w:rsidRDefault="75F5DC18" w:rsidP="75F5DC18">
      <w:pPr>
        <w:pStyle w:val="Heading2"/>
        <w:numPr>
          <w:ilvl w:val="0"/>
          <w:numId w:val="9"/>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75F5DC18">
        <w:rPr>
          <w:rFonts w:ascii="Century Gothic" w:eastAsia="Century Gothic" w:hAnsi="Century Gothic" w:cs="Century Gothic"/>
          <w:color w:val="auto"/>
          <w:sz w:val="22"/>
          <w:szCs w:val="22"/>
        </w:rPr>
        <w:t>Would/do you use the OARS structure or something similar in your practice?</w:t>
      </w:r>
    </w:p>
    <w:p w:rsidR="0001089E" w:rsidRPr="00172FAD" w:rsidRDefault="75F5DC18" w:rsidP="75F5DC18">
      <w:pPr>
        <w:pStyle w:val="Heading2"/>
        <w:numPr>
          <w:ilvl w:val="0"/>
          <w:numId w:val="9"/>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75F5DC18">
        <w:rPr>
          <w:rFonts w:ascii="Century Gothic" w:eastAsia="Century Gothic" w:hAnsi="Century Gothic" w:cs="Century Gothic"/>
          <w:color w:val="auto"/>
          <w:sz w:val="22"/>
          <w:szCs w:val="22"/>
        </w:rPr>
        <w:t>Do you think the resources posted addressed the topic?</w:t>
      </w:r>
    </w:p>
    <w:p w:rsidR="0001089E" w:rsidRPr="00172FAD" w:rsidRDefault="75F5DC18" w:rsidP="75F5DC18">
      <w:pPr>
        <w:pStyle w:val="Heading2"/>
        <w:numPr>
          <w:ilvl w:val="0"/>
          <w:numId w:val="9"/>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75F5DC18">
        <w:rPr>
          <w:rFonts w:ascii="Century Gothic" w:eastAsia="Century Gothic" w:hAnsi="Century Gothic" w:cs="Century Gothic"/>
          <w:color w:val="auto"/>
          <w:sz w:val="22"/>
          <w:szCs w:val="22"/>
        </w:rPr>
        <w:t>Do you have any resources on this topic you would like to share?</w:t>
      </w:r>
    </w:p>
    <w:p w:rsidR="0001089E" w:rsidRPr="00AA794E" w:rsidRDefault="76D3B09D" w:rsidP="76D3B09D">
      <w:pPr>
        <w:pStyle w:val="BodyText"/>
        <w:rPr>
          <w:rFonts w:ascii="Century Gothic" w:eastAsia="Century Gothic" w:hAnsi="Century Gothic" w:cs="Century Gothic"/>
          <w:sz w:val="22"/>
        </w:rPr>
      </w:pPr>
      <w:r w:rsidRPr="76D3B09D">
        <w:rPr>
          <w:rFonts w:ascii="Century Gothic" w:eastAsia="Century Gothic" w:hAnsi="Century Gothic" w:cs="Century Gothic"/>
          <w:sz w:val="22"/>
        </w:rPr>
        <w:t xml:space="preserve">Read the posted articles and review and answer the posted questions </w:t>
      </w:r>
      <w:ins w:id="255" w:author="Heather Klein" w:date="2018-10-11T14:53:00Z">
        <w:r w:rsidR="00B17319">
          <w:rPr>
            <w:rFonts w:ascii="Century Gothic" w:eastAsia="Century Gothic" w:hAnsi="Century Gothic" w:cs="Century Gothic"/>
            <w:sz w:val="22"/>
          </w:rPr>
          <w:t xml:space="preserve">in Discussion Forum #6 </w:t>
        </w:r>
      </w:ins>
      <w:r w:rsidRPr="76D3B09D">
        <w:rPr>
          <w:rFonts w:ascii="Century Gothic" w:eastAsia="Century Gothic" w:hAnsi="Century Gothic" w:cs="Century Gothic"/>
          <w:sz w:val="22"/>
        </w:rPr>
        <w:t xml:space="preserve">prior to Week </w:t>
      </w:r>
      <w:ins w:id="256" w:author="Heather Klein" w:date="2018-10-11T14:53:00Z">
        <w:r w:rsidR="00B17319">
          <w:rPr>
            <w:rFonts w:ascii="Century Gothic" w:eastAsia="Century Gothic" w:hAnsi="Century Gothic" w:cs="Century Gothic"/>
            <w:sz w:val="22"/>
          </w:rPr>
          <w:t>10</w:t>
        </w:r>
      </w:ins>
      <w:del w:id="257" w:author="Heather Klein" w:date="2018-10-11T14:53:00Z">
        <w:r w:rsidRPr="76D3B09D" w:rsidDel="00B17319">
          <w:rPr>
            <w:rFonts w:ascii="Century Gothic" w:eastAsia="Century Gothic" w:hAnsi="Century Gothic" w:cs="Century Gothic"/>
            <w:sz w:val="22"/>
          </w:rPr>
          <w:delText>11</w:delText>
        </w:r>
      </w:del>
      <w:r w:rsidRPr="76D3B09D">
        <w:rPr>
          <w:rFonts w:ascii="Century Gothic" w:eastAsia="Century Gothic" w:hAnsi="Century Gothic" w:cs="Century Gothic"/>
          <w:sz w:val="22"/>
        </w:rPr>
        <w:t xml:space="preserve"> – </w:t>
      </w:r>
      <w:proofErr w:type="spellStart"/>
      <w:r w:rsidRPr="76D3B09D">
        <w:rPr>
          <w:rFonts w:ascii="Century Gothic" w:eastAsia="Century Gothic" w:hAnsi="Century Gothic" w:cs="Century Gothic"/>
          <w:i/>
          <w:iCs/>
          <w:sz w:val="22"/>
        </w:rPr>
        <w:t>Corsino</w:t>
      </w:r>
      <w:proofErr w:type="spellEnd"/>
      <w:r w:rsidRPr="76D3B09D">
        <w:rPr>
          <w:rFonts w:ascii="Century Gothic" w:eastAsia="Century Gothic" w:hAnsi="Century Gothic" w:cs="Century Gothic"/>
          <w:i/>
          <w:iCs/>
          <w:sz w:val="22"/>
        </w:rPr>
        <w:t xml:space="preserve"> de </w:t>
      </w:r>
      <w:proofErr w:type="spellStart"/>
      <w:r w:rsidRPr="76D3B09D">
        <w:rPr>
          <w:rFonts w:ascii="Century Gothic" w:eastAsia="Century Gothic" w:hAnsi="Century Gothic" w:cs="Century Gothic"/>
          <w:i/>
          <w:iCs/>
          <w:sz w:val="22"/>
        </w:rPr>
        <w:t>Palva</w:t>
      </w:r>
      <w:proofErr w:type="spellEnd"/>
      <w:r w:rsidRPr="76D3B09D">
        <w:rPr>
          <w:rFonts w:ascii="Century Gothic" w:eastAsia="Century Gothic" w:hAnsi="Century Gothic" w:cs="Century Gothic"/>
          <w:i/>
          <w:iCs/>
          <w:sz w:val="22"/>
        </w:rPr>
        <w:t>, L, et al.  Burnout syndrome in health-care professionals in a</w:t>
      </w:r>
      <w:r w:rsidRPr="76D3B09D">
        <w:rPr>
          <w:rFonts w:ascii="Century Gothic" w:eastAsia="Century Gothic" w:hAnsi="Century Gothic" w:cs="Century Gothic"/>
          <w:sz w:val="22"/>
        </w:rPr>
        <w:t xml:space="preserve"> </w:t>
      </w:r>
      <w:r w:rsidRPr="76D3B09D">
        <w:rPr>
          <w:rFonts w:ascii="Century Gothic" w:eastAsia="Century Gothic" w:hAnsi="Century Gothic" w:cs="Century Gothic"/>
          <w:i/>
          <w:iCs/>
          <w:sz w:val="22"/>
        </w:rPr>
        <w:t xml:space="preserve">university hospital.  Clinics, 2017. DOI: 10.6061/clinics/2017(05)08. </w:t>
      </w:r>
    </w:p>
    <w:sdt>
      <w:sdtPr>
        <w:rPr>
          <w:rFonts w:ascii="Century Gothic,,DengXian" w:eastAsia="Century Gothic,,DengXian" w:hAnsi="Century Gothic,,DengXian" w:cs="Century Gothic,,DengXian"/>
          <w:color w:val="000000" w:themeColor="text1"/>
          <w:sz w:val="20"/>
          <w:szCs w:val="20"/>
        </w:rPr>
        <w:id w:val="680017570"/>
        <w:placeholder>
          <w:docPart w:val="69A024987D10421CB694D86314B7BAC2"/>
        </w:placeholder>
      </w:sdtPr>
      <w:sdtEndPr/>
      <w:sdtContent>
        <w:sdt>
          <w:sdtPr>
            <w:rPr>
              <w:rFonts w:ascii="Century Gothic" w:eastAsia="Century Gothic" w:hAnsi="Century Gothic" w:cs="Century Gothic"/>
              <w:color w:val="auto"/>
              <w:sz w:val="22"/>
              <w:szCs w:val="22"/>
              <w:u w:val="single"/>
            </w:rPr>
            <w:id w:val="-1374071533"/>
            <w:placeholder>
              <w:docPart w:val="AA7AA2B83CC3439AB4BF1AEEAE1747FF"/>
            </w:placeholder>
          </w:sdtPr>
          <w:sdtEndPr/>
          <w:sdtContent>
            <w:p w:rsidR="0071489B" w:rsidRDefault="0071489B" w:rsidP="00D95F58">
              <w:pPr>
                <w:pStyle w:val="Heading2"/>
                <w:rPr>
                  <w:rFonts w:ascii="Century Gothic" w:hAnsi="Century Gothic"/>
                  <w:color w:val="auto"/>
                  <w:sz w:val="22"/>
                  <w:szCs w:val="22"/>
                  <w:u w:val="single"/>
                </w:rPr>
              </w:pPr>
            </w:p>
            <w:p w:rsidR="00D95F58" w:rsidRPr="00D95F58" w:rsidRDefault="00CC37D2" w:rsidP="14CD36D5">
              <w:pPr>
                <w:pStyle w:val="Heading2"/>
                <w:rPr>
                  <w:rFonts w:ascii="Century Gothic" w:eastAsia="Century Gothic" w:hAnsi="Century Gothic" w:cs="Century Gothic"/>
                  <w:b/>
                  <w:bCs/>
                  <w:color w:val="auto"/>
                  <w:sz w:val="22"/>
                  <w:szCs w:val="22"/>
                </w:rPr>
              </w:pPr>
              <w:r w:rsidRPr="613508C3">
                <w:rPr>
                  <w:rFonts w:ascii="Century Gothic" w:eastAsia="Century Gothic" w:hAnsi="Century Gothic" w:cs="Century Gothic"/>
                  <w:b/>
                  <w:bCs/>
                  <w:color w:val="auto"/>
                  <w:sz w:val="22"/>
                  <w:szCs w:val="22"/>
                </w:rPr>
                <w:t xml:space="preserve">Week </w:t>
              </w:r>
              <w:r w:rsidR="00AB45D3">
                <w:rPr>
                  <w:rFonts w:ascii="Century Gothic" w:eastAsia="Century Gothic" w:hAnsi="Century Gothic" w:cs="Century Gothic"/>
                  <w:b/>
                  <w:bCs/>
                  <w:color w:val="auto"/>
                  <w:sz w:val="22"/>
                  <w:szCs w:val="22"/>
                </w:rPr>
                <w:t>10</w:t>
              </w:r>
              <w:del w:id="258" w:author="Heather Klein" w:date="2018-10-11T13:21:00Z">
                <w:r w:rsidRPr="613508C3" w:rsidDel="00C5312E">
                  <w:rPr>
                    <w:rFonts w:ascii="Century Gothic" w:eastAsia="Century Gothic" w:hAnsi="Century Gothic" w:cs="Century Gothic"/>
                    <w:b/>
                    <w:bCs/>
                    <w:color w:val="auto"/>
                    <w:sz w:val="22"/>
                    <w:szCs w:val="22"/>
                  </w:rPr>
                  <w:delText>11</w:delText>
                </w:r>
              </w:del>
              <w:r w:rsidR="00D95F58" w:rsidRPr="613508C3">
                <w:rPr>
                  <w:rFonts w:ascii="Century Gothic" w:eastAsia="Century Gothic" w:hAnsi="Century Gothic" w:cs="Century Gothic"/>
                  <w:b/>
                  <w:bCs/>
                  <w:color w:val="auto"/>
                  <w:sz w:val="22"/>
                  <w:szCs w:val="22"/>
                </w:rPr>
                <w:t xml:space="preserve">: Being Part of a Successful Healthcare Team and Avoiding Burnout </w:t>
              </w:r>
              <w:r w:rsidR="0071489B">
                <w:rPr>
                  <w:rFonts w:ascii="Century Gothic" w:hAnsi="Century Gothic"/>
                  <w:b/>
                  <w:color w:val="auto"/>
                  <w:sz w:val="22"/>
                  <w:szCs w:val="22"/>
                </w:rPr>
                <w:tab/>
              </w:r>
              <w:del w:id="259" w:author="Heather Klein" w:date="2018-10-11T13:21:00Z">
                <w:r w:rsidR="0071489B" w:rsidRPr="613508C3" w:rsidDel="008A18F2">
                  <w:rPr>
                    <w:rFonts w:ascii="Century Gothic" w:eastAsia="Century Gothic" w:hAnsi="Century Gothic" w:cs="Century Gothic"/>
                    <w:b/>
                    <w:bCs/>
                    <w:color w:val="auto"/>
                    <w:sz w:val="22"/>
                    <w:szCs w:val="22"/>
                  </w:rPr>
                  <w:delText>NOVEMBER 12</w:delText>
                </w:r>
              </w:del>
              <w:ins w:id="260" w:author="Heather Klein" w:date="2018-10-11T13:21:00Z">
                <w:r w:rsidR="008A18F2">
                  <w:rPr>
                    <w:rFonts w:ascii="Century Gothic" w:eastAsia="Century Gothic" w:hAnsi="Century Gothic" w:cs="Century Gothic"/>
                    <w:b/>
                    <w:bCs/>
                    <w:color w:val="auto"/>
                    <w:sz w:val="22"/>
                    <w:szCs w:val="22"/>
                  </w:rPr>
                  <w:t>MARCH 4</w:t>
                </w:r>
              </w:ins>
            </w:p>
          </w:sdtContent>
        </w:sdt>
        <w:p w:rsidR="00D95F58" w:rsidRPr="00172FAD" w:rsidRDefault="00B17319" w:rsidP="76D3B09D">
          <w:pPr>
            <w:pStyle w:val="Heading2"/>
            <w:rPr>
              <w:rFonts w:ascii="Century Gothic" w:eastAsia="Century Gothic" w:hAnsi="Century Gothic" w:cs="Century Gothic"/>
              <w:b/>
              <w:bCs/>
              <w:color w:val="auto"/>
              <w:sz w:val="22"/>
              <w:szCs w:val="22"/>
            </w:rPr>
          </w:pPr>
          <w:ins w:id="261" w:author="Heather Klein" w:date="2018-10-11T14:53:00Z">
            <w:r>
              <w:rPr>
                <w:rFonts w:ascii="Century Gothic" w:eastAsia="Century Gothic" w:hAnsi="Century Gothic" w:cs="Century Gothic"/>
                <w:color w:val="auto"/>
                <w:sz w:val="22"/>
                <w:szCs w:val="22"/>
              </w:rPr>
              <w:t xml:space="preserve">Forum #6 - </w:t>
            </w:r>
          </w:ins>
          <w:r w:rsidR="76D3B09D" w:rsidRPr="76D3B09D">
            <w:rPr>
              <w:rFonts w:ascii="Century Gothic" w:eastAsia="Century Gothic" w:hAnsi="Century Gothic" w:cs="Century Gothic"/>
              <w:color w:val="auto"/>
              <w:sz w:val="22"/>
              <w:szCs w:val="22"/>
            </w:rPr>
            <w:t xml:space="preserve">Discuss Week </w:t>
          </w:r>
          <w:r w:rsidR="00AB45D3">
            <w:rPr>
              <w:rFonts w:ascii="Century Gothic" w:eastAsia="Century Gothic" w:hAnsi="Century Gothic" w:cs="Century Gothic"/>
              <w:color w:val="auto"/>
              <w:sz w:val="22"/>
              <w:szCs w:val="22"/>
            </w:rPr>
            <w:t>9</w:t>
          </w:r>
          <w:del w:id="262" w:author="Heather Klein" w:date="2018-10-11T13:21:00Z">
            <w:r w:rsidR="76D3B09D" w:rsidRPr="76D3B09D" w:rsidDel="008A18F2">
              <w:rPr>
                <w:rFonts w:ascii="Century Gothic" w:eastAsia="Century Gothic" w:hAnsi="Century Gothic" w:cs="Century Gothic"/>
                <w:color w:val="auto"/>
                <w:sz w:val="22"/>
                <w:szCs w:val="22"/>
              </w:rPr>
              <w:delText>10</w:delText>
            </w:r>
          </w:del>
          <w:r w:rsidR="76D3B09D" w:rsidRPr="76D3B09D">
            <w:rPr>
              <w:rFonts w:ascii="Century Gothic" w:eastAsia="Century Gothic" w:hAnsi="Century Gothic" w:cs="Century Gothic"/>
              <w:color w:val="auto"/>
              <w:sz w:val="22"/>
              <w:szCs w:val="22"/>
            </w:rPr>
            <w:t>’s readings using the following questions:</w:t>
          </w:r>
        </w:p>
        <w:p w:rsidR="00D95F58" w:rsidRPr="00172FAD" w:rsidRDefault="14CD36D5" w:rsidP="14CD36D5">
          <w:pPr>
            <w:pStyle w:val="Heading2"/>
            <w:numPr>
              <w:ilvl w:val="0"/>
              <w:numId w:val="10"/>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14CD36D5">
            <w:rPr>
              <w:rFonts w:ascii="Century Gothic" w:eastAsia="Century Gothic" w:hAnsi="Century Gothic" w:cs="Century Gothic"/>
              <w:color w:val="000000" w:themeColor="text1"/>
              <w:sz w:val="22"/>
              <w:szCs w:val="22"/>
            </w:rPr>
            <w:t>What did you think of the article?</w:t>
          </w:r>
        </w:p>
        <w:p w:rsidR="00D95F58" w:rsidRPr="00172FAD" w:rsidRDefault="14CD36D5" w:rsidP="14CD36D5">
          <w:pPr>
            <w:pStyle w:val="Heading2"/>
            <w:numPr>
              <w:ilvl w:val="0"/>
              <w:numId w:val="10"/>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14CD36D5">
            <w:rPr>
              <w:rFonts w:ascii="Century Gothic" w:eastAsia="Century Gothic" w:hAnsi="Century Gothic" w:cs="Century Gothic"/>
              <w:color w:val="000000" w:themeColor="text1"/>
              <w:sz w:val="22"/>
              <w:szCs w:val="22"/>
            </w:rPr>
            <w:t xml:space="preserve">In the </w:t>
          </w:r>
          <w:proofErr w:type="spellStart"/>
          <w:r w:rsidRPr="14CD36D5">
            <w:rPr>
              <w:rFonts w:ascii="Century Gothic" w:eastAsia="Century Gothic" w:hAnsi="Century Gothic" w:cs="Century Gothic"/>
              <w:color w:val="000000" w:themeColor="text1"/>
              <w:sz w:val="22"/>
              <w:szCs w:val="22"/>
            </w:rPr>
            <w:t>Corsino</w:t>
          </w:r>
          <w:proofErr w:type="spellEnd"/>
          <w:r w:rsidRPr="14CD36D5">
            <w:rPr>
              <w:rFonts w:ascii="Century Gothic" w:eastAsia="Century Gothic" w:hAnsi="Century Gothic" w:cs="Century Gothic"/>
              <w:color w:val="000000" w:themeColor="text1"/>
              <w:sz w:val="22"/>
              <w:szCs w:val="22"/>
            </w:rPr>
            <w:t xml:space="preserve"> de Paiva, et al. article, ‘Emotional Exhaustion’ is listed as one of the symptoms of burnout.  How would you define ‘Emotional Exhaustion’?</w:t>
          </w:r>
        </w:p>
        <w:p w:rsidR="00D95F58" w:rsidRPr="00172FAD" w:rsidRDefault="14CD36D5" w:rsidP="14CD36D5">
          <w:pPr>
            <w:pStyle w:val="Heading2"/>
            <w:numPr>
              <w:ilvl w:val="0"/>
              <w:numId w:val="10"/>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14CD36D5">
            <w:rPr>
              <w:rFonts w:ascii="Century Gothic" w:eastAsia="Century Gothic" w:hAnsi="Century Gothic" w:cs="Century Gothic"/>
              <w:color w:val="000000" w:themeColor="text1"/>
              <w:sz w:val="22"/>
              <w:szCs w:val="22"/>
            </w:rPr>
            <w:t>Do you think the article addressed the topic?</w:t>
          </w:r>
        </w:p>
        <w:p w:rsidR="00D95F58" w:rsidRPr="00172FAD" w:rsidRDefault="14CD36D5" w:rsidP="14CD36D5">
          <w:pPr>
            <w:pStyle w:val="Heading2"/>
            <w:numPr>
              <w:ilvl w:val="0"/>
              <w:numId w:val="10"/>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14CD36D5">
            <w:rPr>
              <w:rFonts w:ascii="Century Gothic" w:eastAsia="Century Gothic" w:hAnsi="Century Gothic" w:cs="Century Gothic"/>
              <w:color w:val="000000" w:themeColor="text1"/>
              <w:sz w:val="22"/>
              <w:szCs w:val="22"/>
            </w:rPr>
            <w:t>Do you have any experiences or resources on this topic you would like to share?</w:t>
          </w:r>
        </w:p>
        <w:p w:rsidR="00CC37D2" w:rsidDel="00E87585" w:rsidRDefault="00C96C50" w:rsidP="76D3B09D">
          <w:pPr>
            <w:pStyle w:val="Heading2"/>
            <w:rPr>
              <w:del w:id="263" w:author="Heather Klein" w:date="2018-10-11T13:22:00Z"/>
              <w:rFonts w:ascii="Century Gothic" w:eastAsia="Century Gothic" w:hAnsi="Century Gothic" w:cs="Century Gothic"/>
              <w:b/>
              <w:bCs/>
              <w:color w:val="auto"/>
              <w:sz w:val="22"/>
              <w:szCs w:val="22"/>
            </w:rPr>
          </w:pPr>
          <w:del w:id="264" w:author="Heather Klein" w:date="2018-10-11T13:22:00Z">
            <w:r w:rsidRPr="76D3B09D" w:rsidDel="00E87585">
              <w:rPr>
                <w:rFonts w:ascii="Century Gothic" w:eastAsia="Century Gothic" w:hAnsi="Century Gothic" w:cs="Century Gothic"/>
                <w:b/>
                <w:bCs/>
                <w:color w:val="auto"/>
                <w:sz w:val="22"/>
                <w:szCs w:val="22"/>
              </w:rPr>
              <w:delText xml:space="preserve">Week 12: NO CLASS </w:delText>
            </w:r>
            <w:r w:rsidDel="00E87585">
              <w:rPr>
                <w:rFonts w:ascii="Century Gothic" w:hAnsi="Century Gothic"/>
                <w:b/>
                <w:color w:val="auto"/>
                <w:sz w:val="22"/>
                <w:szCs w:val="22"/>
              </w:rPr>
              <w:tab/>
            </w:r>
            <w:r w:rsidDel="00E87585">
              <w:rPr>
                <w:rFonts w:ascii="Century Gothic" w:hAnsi="Century Gothic"/>
                <w:b/>
                <w:color w:val="auto"/>
                <w:sz w:val="22"/>
                <w:szCs w:val="22"/>
              </w:rPr>
              <w:tab/>
            </w:r>
            <w:r w:rsidDel="00E87585">
              <w:rPr>
                <w:rFonts w:ascii="Century Gothic" w:hAnsi="Century Gothic"/>
                <w:b/>
                <w:color w:val="auto"/>
                <w:sz w:val="22"/>
                <w:szCs w:val="22"/>
              </w:rPr>
              <w:tab/>
            </w:r>
            <w:r w:rsidDel="00E87585">
              <w:rPr>
                <w:rFonts w:ascii="Century Gothic" w:hAnsi="Century Gothic"/>
                <w:b/>
                <w:color w:val="auto"/>
                <w:sz w:val="22"/>
                <w:szCs w:val="22"/>
              </w:rPr>
              <w:tab/>
            </w:r>
            <w:r w:rsidDel="00E87585">
              <w:rPr>
                <w:rFonts w:ascii="Century Gothic" w:hAnsi="Century Gothic"/>
                <w:b/>
                <w:color w:val="auto"/>
                <w:sz w:val="22"/>
                <w:szCs w:val="22"/>
              </w:rPr>
              <w:tab/>
            </w:r>
            <w:r w:rsidDel="00E87585">
              <w:rPr>
                <w:rFonts w:ascii="Century Gothic" w:hAnsi="Century Gothic"/>
                <w:b/>
                <w:color w:val="auto"/>
                <w:sz w:val="22"/>
                <w:szCs w:val="22"/>
              </w:rPr>
              <w:tab/>
            </w:r>
            <w:r w:rsidDel="00E87585">
              <w:rPr>
                <w:rFonts w:ascii="Century Gothic" w:hAnsi="Century Gothic"/>
                <w:b/>
                <w:color w:val="auto"/>
                <w:sz w:val="22"/>
                <w:szCs w:val="22"/>
              </w:rPr>
              <w:tab/>
            </w:r>
            <w:r w:rsidDel="00E87585">
              <w:rPr>
                <w:rFonts w:ascii="Century Gothic" w:hAnsi="Century Gothic"/>
                <w:b/>
                <w:color w:val="auto"/>
                <w:sz w:val="22"/>
                <w:szCs w:val="22"/>
              </w:rPr>
              <w:tab/>
            </w:r>
            <w:r w:rsidDel="00E87585">
              <w:rPr>
                <w:rFonts w:ascii="Century Gothic" w:hAnsi="Century Gothic"/>
                <w:b/>
                <w:color w:val="auto"/>
                <w:sz w:val="22"/>
                <w:szCs w:val="22"/>
              </w:rPr>
              <w:tab/>
            </w:r>
            <w:r w:rsidDel="00E87585">
              <w:rPr>
                <w:rFonts w:ascii="Century Gothic" w:hAnsi="Century Gothic"/>
                <w:b/>
                <w:color w:val="auto"/>
                <w:sz w:val="22"/>
                <w:szCs w:val="22"/>
              </w:rPr>
              <w:tab/>
            </w:r>
            <w:r w:rsidRPr="76D3B09D" w:rsidDel="00E87585">
              <w:rPr>
                <w:rFonts w:ascii="Century Gothic" w:eastAsia="Century Gothic" w:hAnsi="Century Gothic" w:cs="Century Gothic"/>
                <w:b/>
                <w:bCs/>
                <w:color w:val="auto"/>
                <w:sz w:val="22"/>
                <w:szCs w:val="22"/>
              </w:rPr>
              <w:delText>NOVEMBER 19</w:delText>
            </w:r>
          </w:del>
        </w:p>
        <w:p w:rsidR="00C96C50" w:rsidRPr="00C96C50" w:rsidRDefault="00C96C50" w:rsidP="00C96C50"/>
        <w:p w:rsidR="00D95F58" w:rsidRPr="00D95F58" w:rsidRDefault="00281E32" w:rsidP="00D95F58">
          <w:pPr>
            <w:pStyle w:val="Heading2"/>
            <w:rPr>
              <w:rFonts w:ascii="Century Gothic" w:hAnsi="Century Gothic"/>
              <w:b/>
              <w:color w:val="auto"/>
              <w:sz w:val="22"/>
              <w:szCs w:val="22"/>
            </w:rPr>
          </w:pPr>
          <w:sdt>
            <w:sdtPr>
              <w:rPr>
                <w:rFonts w:ascii="Century Gothic" w:hAnsi="Century Gothic"/>
                <w:color w:val="auto"/>
                <w:sz w:val="22"/>
                <w:szCs w:val="22"/>
              </w:rPr>
              <w:id w:val="-216591220"/>
              <w:placeholder>
                <w:docPart w:val="900BA667775147F58EE58042B9F403F4"/>
              </w:placeholder>
            </w:sdtPr>
            <w:sdtEndPr>
              <w:rPr>
                <w:b/>
              </w:rPr>
            </w:sdtEndPr>
            <w:sdtContent>
              <w:r w:rsidR="00C96C50">
                <w:rPr>
                  <w:rFonts w:ascii="Century Gothic" w:hAnsi="Century Gothic"/>
                  <w:b/>
                  <w:color w:val="auto"/>
                  <w:sz w:val="22"/>
                  <w:szCs w:val="22"/>
                </w:rPr>
                <w:t xml:space="preserve">Week </w:t>
              </w:r>
              <w:r w:rsidR="00AB45D3">
                <w:rPr>
                  <w:rFonts w:ascii="Century Gothic" w:hAnsi="Century Gothic"/>
                  <w:b/>
                  <w:color w:val="auto"/>
                  <w:sz w:val="22"/>
                  <w:szCs w:val="22"/>
                </w:rPr>
                <w:t>11</w:t>
              </w:r>
              <w:del w:id="265" w:author="Heather Klein" w:date="2018-10-11T13:21:00Z">
                <w:r w:rsidR="00C96C50" w:rsidDel="008A18F2">
                  <w:rPr>
                    <w:rFonts w:ascii="Century Gothic" w:hAnsi="Century Gothic"/>
                    <w:b/>
                    <w:color w:val="auto"/>
                    <w:sz w:val="22"/>
                    <w:szCs w:val="22"/>
                  </w:rPr>
                  <w:delText>13</w:delText>
                </w:r>
              </w:del>
              <w:r w:rsidR="00D95F58" w:rsidRPr="00D95F58">
                <w:rPr>
                  <w:rFonts w:ascii="Century Gothic" w:hAnsi="Century Gothic"/>
                  <w:b/>
                  <w:color w:val="auto"/>
                  <w:sz w:val="22"/>
                  <w:szCs w:val="22"/>
                </w:rPr>
                <w:t>: Open Forum</w:t>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del w:id="266" w:author="Heather Klein" w:date="2018-10-11T13:21:00Z">
                <w:r w:rsidR="00C96C50" w:rsidDel="008A18F2">
                  <w:rPr>
                    <w:rFonts w:ascii="Century Gothic" w:hAnsi="Century Gothic"/>
                    <w:b/>
                    <w:color w:val="auto"/>
                    <w:sz w:val="22"/>
                    <w:szCs w:val="22"/>
                  </w:rPr>
                  <w:delText>NOVEMBER 26</w:delText>
                </w:r>
              </w:del>
              <w:ins w:id="267" w:author="Heather Klein" w:date="2018-10-11T13:22:00Z">
                <w:r w:rsidR="00E87585">
                  <w:rPr>
                    <w:rFonts w:ascii="Century Gothic" w:hAnsi="Century Gothic"/>
                    <w:b/>
                    <w:color w:val="auto"/>
                    <w:sz w:val="22"/>
                    <w:szCs w:val="22"/>
                  </w:rPr>
                  <w:t>MARCH</w:t>
                </w:r>
              </w:ins>
              <w:ins w:id="268" w:author="Heather Klein" w:date="2018-10-11T13:21:00Z">
                <w:r w:rsidR="008A18F2">
                  <w:rPr>
                    <w:rFonts w:ascii="Century Gothic" w:hAnsi="Century Gothic"/>
                    <w:b/>
                    <w:color w:val="auto"/>
                    <w:sz w:val="22"/>
                    <w:szCs w:val="22"/>
                  </w:rPr>
                  <w:t xml:space="preserve"> 11</w:t>
                </w:r>
              </w:ins>
            </w:sdtContent>
          </w:sdt>
        </w:p>
        <w:p w:rsidR="00D95F58" w:rsidRPr="00172FAD" w:rsidRDefault="00D95F58" w:rsidP="00D95F58">
          <w:pPr>
            <w:pStyle w:val="BodyText"/>
            <w:rPr>
              <w:rFonts w:ascii="Century Gothic" w:hAnsi="Century Gothic"/>
              <w:sz w:val="22"/>
            </w:rPr>
          </w:pPr>
          <w:r w:rsidRPr="00172FAD">
            <w:rPr>
              <w:rFonts w:ascii="Century Gothic" w:hAnsi="Century Gothic"/>
              <w:sz w:val="22"/>
            </w:rPr>
            <w:t>Open forum discussion based upon Journal Entries and any other topics important to interns.</w:t>
          </w:r>
        </w:p>
        <w:p w:rsidR="00D95F58" w:rsidRPr="00172FAD" w:rsidRDefault="00281E32" w:rsidP="00D95F58">
          <w:pPr>
            <w:pStyle w:val="BodyText"/>
            <w:rPr>
              <w:rFonts w:ascii="Century Gothic" w:hAnsi="Century Gothic"/>
              <w:i/>
              <w:sz w:val="22"/>
            </w:rPr>
          </w:pPr>
        </w:p>
      </w:sdtContent>
    </w:sdt>
    <w:p w:rsidR="00D95F58" w:rsidRPr="00172FAD" w:rsidRDefault="00D95F58" w:rsidP="00D95F58">
      <w:pPr>
        <w:pStyle w:val="Heading1"/>
        <w:spacing w:line="240" w:lineRule="auto"/>
        <w:ind w:left="0" w:firstLine="0"/>
        <w:rPr>
          <w:sz w:val="22"/>
        </w:rPr>
      </w:pPr>
      <w:r>
        <w:rPr>
          <w:sz w:val="22"/>
        </w:rPr>
        <w:t xml:space="preserve">Technology Requirements </w:t>
      </w:r>
      <w:r w:rsidRPr="00172FAD">
        <w:rPr>
          <w:sz w:val="22"/>
        </w:rPr>
        <w:t>_________________________________________________________________________</w:t>
      </w:r>
      <w:r>
        <w:rPr>
          <w:sz w:val="22"/>
        </w:rPr>
        <w:t>_______________________</w:t>
      </w:r>
    </w:p>
    <w:p w:rsidR="00D95F58" w:rsidRDefault="00D95F58" w:rsidP="00D95F58">
      <w:pPr>
        <w:spacing w:after="0" w:line="240" w:lineRule="auto"/>
        <w:ind w:left="0" w:firstLine="0"/>
        <w:rPr>
          <w:sz w:val="22"/>
        </w:rPr>
      </w:pPr>
    </w:p>
    <w:p w:rsidR="00D95F58" w:rsidRPr="00172FAD" w:rsidRDefault="00D95F58" w:rsidP="00D95F58">
      <w:pPr>
        <w:spacing w:after="397"/>
        <w:ind w:left="-5"/>
        <w:rPr>
          <w:sz w:val="22"/>
        </w:rPr>
      </w:pPr>
      <w:r w:rsidRPr="00172FAD">
        <w:rPr>
          <w:sz w:val="22"/>
        </w:rPr>
        <w:t>The college requires that all students have access to a computer, software applications, and an internet connection that meet certain specifications. These specifications are outlined in the PCOM catalog, which is available as a free download from the college’s website. Computers that meet these specifications are also available for use in the college library during normal hours of operation. Students are expected to have basic proficiency in the use of word processing software such as Microsoft® Word (including the ability to “track changes”), and presentation software such as PowerPoint®. Students should also be checking their PCOM email accounts on a daily basis to keep abreast of any course-related announcements.  Communication with the instructor is to be done exclusively through the student email account to ensure messages are not rejected as spam.</w:t>
      </w:r>
    </w:p>
    <w:p w:rsidR="00D95F58" w:rsidRPr="00172FAD" w:rsidRDefault="00D95F58" w:rsidP="75F5DC18">
      <w:pPr>
        <w:pStyle w:val="Heading1"/>
        <w:tabs>
          <w:tab w:val="left" w:pos="3452"/>
        </w:tabs>
        <w:ind w:left="-5"/>
        <w:rPr>
          <w:color w:val="auto"/>
          <w:sz w:val="22"/>
        </w:rPr>
      </w:pPr>
      <w:r w:rsidRPr="75F5DC18">
        <w:rPr>
          <w:color w:val="auto"/>
          <w:sz w:val="22"/>
        </w:rPr>
        <w:t>Late Assignments</w:t>
      </w:r>
      <w:r>
        <w:rPr>
          <w:color w:val="C00000"/>
          <w:sz w:val="22"/>
        </w:rPr>
        <w:tab/>
      </w:r>
    </w:p>
    <w:p w:rsidR="00D95F58" w:rsidRPr="00172FAD" w:rsidRDefault="00D95F58" w:rsidP="00D95F58">
      <w:pPr>
        <w:rPr>
          <w:sz w:val="22"/>
        </w:rPr>
      </w:pPr>
      <w:r w:rsidRPr="00172FAD">
        <w:rPr>
          <w:sz w:val="22"/>
        </w:rPr>
        <w:t>Late assignments will result in a zero for that assignment. All assignments</w:t>
      </w:r>
      <w:r w:rsidR="00CC37D2">
        <w:rPr>
          <w:sz w:val="22"/>
        </w:rPr>
        <w:t xml:space="preserve"> are due 11.55pm PT on the day stated above</w:t>
      </w:r>
      <w:r w:rsidRPr="00172FAD">
        <w:rPr>
          <w:sz w:val="22"/>
        </w:rPr>
        <w:t>.</w:t>
      </w:r>
    </w:p>
    <w:p w:rsidR="00D95F58" w:rsidRDefault="00D95F58" w:rsidP="00D95F58">
      <w:pPr>
        <w:pStyle w:val="Heading1"/>
        <w:ind w:left="0" w:firstLine="0"/>
        <w:rPr>
          <w:sz w:val="22"/>
        </w:rPr>
      </w:pPr>
    </w:p>
    <w:p w:rsidR="00CF5E17" w:rsidRDefault="00CF5E17" w:rsidP="00CF5E17"/>
    <w:p w:rsidR="00CF5E17" w:rsidRPr="00CF5E17" w:rsidRDefault="00CF5E17" w:rsidP="00CF5E17"/>
    <w:p w:rsidR="00D95F58" w:rsidRPr="00172FAD" w:rsidRDefault="00D95F58" w:rsidP="00D95F58">
      <w:pPr>
        <w:pStyle w:val="Heading1"/>
        <w:ind w:left="0" w:firstLine="0"/>
        <w:rPr>
          <w:b w:val="0"/>
          <w:sz w:val="22"/>
        </w:rPr>
      </w:pPr>
      <w:r w:rsidRPr="00172FAD">
        <w:rPr>
          <w:sz w:val="22"/>
        </w:rPr>
        <w:t>Grading Standards</w:t>
      </w:r>
      <w:r w:rsidRPr="00172FAD">
        <w:rPr>
          <w:b w:val="0"/>
          <w:sz w:val="22"/>
        </w:rPr>
        <w:t xml:space="preserve"> </w:t>
      </w:r>
    </w:p>
    <w:p w:rsidR="00D95F58" w:rsidRPr="00172FAD" w:rsidRDefault="00D95F58" w:rsidP="00D95F58">
      <w:pPr>
        <w:rPr>
          <w:sz w:val="22"/>
        </w:rPr>
      </w:pPr>
      <w:r w:rsidRPr="00172FAD">
        <w:rPr>
          <w:sz w:val="22"/>
        </w:rPr>
        <w:softHyphen/>
      </w:r>
      <w:r w:rsidRPr="00172FAD">
        <w:rPr>
          <w:sz w:val="22"/>
        </w:rPr>
        <w:softHyphen/>
      </w:r>
      <w:r w:rsidRPr="00172FAD">
        <w:rPr>
          <w:sz w:val="22"/>
        </w:rPr>
        <w:softHyphen/>
      </w:r>
      <w:r w:rsidRPr="00172FAD">
        <w:rPr>
          <w:sz w:val="22"/>
        </w:rPr>
        <w:softHyphen/>
      </w:r>
      <w:r w:rsidRPr="00172FAD">
        <w:rPr>
          <w:sz w:val="22"/>
        </w:rPr>
        <w:softHyphen/>
      </w:r>
      <w:r w:rsidRPr="00172FAD">
        <w:rPr>
          <w:sz w:val="22"/>
        </w:rPr>
        <w:softHyphen/>
      </w:r>
      <w:r w:rsidRPr="00172FAD">
        <w:rPr>
          <w:sz w:val="22"/>
        </w:rPr>
        <w:softHyphen/>
      </w:r>
      <w:r w:rsidRPr="00172FAD">
        <w:rPr>
          <w:sz w:val="22"/>
        </w:rPr>
        <w:softHyphen/>
      </w:r>
      <w:r w:rsidRPr="00172FAD">
        <w:rPr>
          <w:sz w:val="22"/>
        </w:rPr>
        <w:softHyphen/>
      </w:r>
      <w:r w:rsidRPr="00172FAD">
        <w:rPr>
          <w:sz w:val="22"/>
        </w:rPr>
        <w:softHyphen/>
        <w:t>___________________________________________________________________________</w:t>
      </w:r>
      <w:r>
        <w:rPr>
          <w:sz w:val="22"/>
        </w:rPr>
        <w:t>_______________________</w:t>
      </w:r>
    </w:p>
    <w:p w:rsidR="00D95F58" w:rsidRPr="00172FAD" w:rsidRDefault="00D95F58" w:rsidP="00D95F58">
      <w:pPr>
        <w:spacing w:after="108" w:line="259" w:lineRule="auto"/>
        <w:ind w:left="0" w:firstLine="0"/>
        <w:rPr>
          <w:b/>
          <w:bCs/>
          <w:sz w:val="22"/>
        </w:rPr>
      </w:pPr>
    </w:p>
    <w:p w:rsidR="00D95F58" w:rsidRPr="00172FAD" w:rsidRDefault="00D95F58" w:rsidP="00D95F58">
      <w:pPr>
        <w:tabs>
          <w:tab w:val="center" w:pos="2023"/>
          <w:tab w:val="center" w:pos="3465"/>
          <w:tab w:val="center" w:pos="4845"/>
          <w:tab w:val="center" w:pos="6327"/>
        </w:tabs>
        <w:spacing w:after="108" w:line="259" w:lineRule="auto"/>
        <w:ind w:left="0" w:firstLine="0"/>
        <w:rPr>
          <w:sz w:val="22"/>
        </w:rPr>
      </w:pPr>
      <w:r w:rsidRPr="00172FAD">
        <w:rPr>
          <w:b/>
          <w:sz w:val="22"/>
        </w:rPr>
        <w:t xml:space="preserve">A = 94-100% </w:t>
      </w:r>
      <w:r w:rsidRPr="00172FAD">
        <w:rPr>
          <w:b/>
          <w:sz w:val="22"/>
        </w:rPr>
        <w:tab/>
        <w:t xml:space="preserve">A- = 90-93% </w:t>
      </w:r>
      <w:r w:rsidRPr="00172FAD">
        <w:rPr>
          <w:b/>
          <w:sz w:val="22"/>
        </w:rPr>
        <w:tab/>
        <w:t xml:space="preserve">B+ = 87-89% </w:t>
      </w:r>
      <w:r w:rsidRPr="00172FAD">
        <w:rPr>
          <w:b/>
          <w:sz w:val="22"/>
        </w:rPr>
        <w:tab/>
        <w:t xml:space="preserve">B = 84-86% </w:t>
      </w:r>
      <w:r w:rsidRPr="00172FAD">
        <w:rPr>
          <w:b/>
          <w:sz w:val="22"/>
        </w:rPr>
        <w:tab/>
        <w:t xml:space="preserve">B- = 80-83% </w:t>
      </w:r>
    </w:p>
    <w:p w:rsidR="00D95F58" w:rsidRPr="00172FAD" w:rsidRDefault="00D95F58" w:rsidP="00D95F58">
      <w:pPr>
        <w:tabs>
          <w:tab w:val="center" w:pos="1985"/>
          <w:tab w:val="center" w:pos="3657"/>
          <w:tab w:val="center" w:pos="5741"/>
        </w:tabs>
        <w:spacing w:after="108" w:line="259" w:lineRule="auto"/>
        <w:ind w:left="0" w:firstLine="0"/>
        <w:rPr>
          <w:sz w:val="22"/>
        </w:rPr>
      </w:pPr>
      <w:r w:rsidRPr="00172FAD">
        <w:rPr>
          <w:b/>
          <w:sz w:val="22"/>
        </w:rPr>
        <w:t xml:space="preserve">C+ = 77-79% </w:t>
      </w:r>
      <w:r w:rsidRPr="00172FAD">
        <w:rPr>
          <w:b/>
          <w:sz w:val="22"/>
        </w:rPr>
        <w:tab/>
        <w:t xml:space="preserve">C = 70-76%  </w:t>
      </w:r>
      <w:r w:rsidRPr="00172FAD">
        <w:rPr>
          <w:b/>
          <w:sz w:val="22"/>
        </w:rPr>
        <w:tab/>
        <w:t xml:space="preserve">F = 69% or lower </w:t>
      </w:r>
      <w:r w:rsidRPr="00172FAD">
        <w:rPr>
          <w:b/>
          <w:sz w:val="22"/>
        </w:rPr>
        <w:tab/>
        <w:t xml:space="preserve">I = Incomplete  </w:t>
      </w:r>
    </w:p>
    <w:p w:rsidR="00D95F58" w:rsidRPr="00172FAD" w:rsidRDefault="00D95F58" w:rsidP="00D95F58">
      <w:pPr>
        <w:ind w:left="-5"/>
        <w:rPr>
          <w:sz w:val="22"/>
        </w:rPr>
      </w:pPr>
      <w:r w:rsidRPr="00172FAD">
        <w:rPr>
          <w:sz w:val="22"/>
        </w:rPr>
        <w:t xml:space="preserve">The faculty of Pacific College has adopted the following descriptions of letter grades to supplement the numerical descriptions in the catalog:  </w:t>
      </w:r>
    </w:p>
    <w:p w:rsidR="00D95F58" w:rsidRPr="00172FAD" w:rsidRDefault="00D95F58" w:rsidP="00D95F58">
      <w:pPr>
        <w:ind w:left="-5"/>
        <w:rPr>
          <w:sz w:val="22"/>
        </w:rPr>
      </w:pPr>
      <w:r w:rsidRPr="00172FAD">
        <w:rPr>
          <w:sz w:val="22"/>
        </w:rPr>
        <w:t xml:space="preserve">An </w:t>
      </w:r>
      <w:r w:rsidRPr="00172FAD">
        <w:rPr>
          <w:b/>
          <w:sz w:val="22"/>
        </w:rPr>
        <w:t>“</w:t>
      </w:r>
      <w:proofErr w:type="gramStart"/>
      <w:r w:rsidRPr="00172FAD">
        <w:rPr>
          <w:b/>
          <w:sz w:val="22"/>
        </w:rPr>
        <w:t>A</w:t>
      </w:r>
      <w:r w:rsidRPr="00172FAD">
        <w:rPr>
          <w:sz w:val="22"/>
        </w:rPr>
        <w:t>“ represents</w:t>
      </w:r>
      <w:proofErr w:type="gramEnd"/>
      <w:r w:rsidRPr="00172FAD">
        <w:rPr>
          <w:sz w:val="22"/>
        </w:rPr>
        <w:t xml:space="preserve"> outstanding achievement. The student has met more than 90% of the course objectives. An </w:t>
      </w:r>
      <w:r w:rsidRPr="00172FAD">
        <w:rPr>
          <w:b/>
          <w:sz w:val="22"/>
        </w:rPr>
        <w:t>“A” grade is only available for the highest, most exemplary accomplishments.</w:t>
      </w:r>
      <w:r w:rsidRPr="00172FAD">
        <w:rPr>
          <w:sz w:val="22"/>
        </w:rPr>
        <w:t xml:space="preserve"> </w:t>
      </w:r>
    </w:p>
    <w:p w:rsidR="00D95F58" w:rsidRPr="00172FAD" w:rsidRDefault="00D95F58" w:rsidP="00D95F58">
      <w:pPr>
        <w:ind w:left="-5"/>
        <w:rPr>
          <w:sz w:val="22"/>
        </w:rPr>
      </w:pPr>
      <w:r w:rsidRPr="00172FAD">
        <w:rPr>
          <w:sz w:val="22"/>
        </w:rPr>
        <w:t>A “</w:t>
      </w:r>
      <w:r w:rsidRPr="00172FAD">
        <w:rPr>
          <w:b/>
          <w:sz w:val="22"/>
        </w:rPr>
        <w:t>B</w:t>
      </w:r>
      <w:r w:rsidRPr="00172FAD">
        <w:rPr>
          <w:sz w:val="22"/>
        </w:rPr>
        <w:t xml:space="preserve">” represents substantially acceptable performance. The student has met at least 80% of the course objectives, but the student may still need remedial work </w:t>
      </w:r>
      <w:proofErr w:type="gramStart"/>
      <w:r w:rsidRPr="00172FAD">
        <w:rPr>
          <w:sz w:val="22"/>
        </w:rPr>
        <w:t>in order to</w:t>
      </w:r>
      <w:proofErr w:type="gramEnd"/>
      <w:r w:rsidRPr="00172FAD">
        <w:rPr>
          <w:sz w:val="22"/>
        </w:rPr>
        <w:t xml:space="preserve"> fully meet the course objectives. Because all course objectives are important in this curriculum, some remediation (either by focused independent study or tutorial) is recommended before proceeding to more advanced courses.  </w:t>
      </w:r>
    </w:p>
    <w:p w:rsidR="00D95F58" w:rsidRPr="00172FAD" w:rsidRDefault="00D95F58" w:rsidP="00D95F58">
      <w:pPr>
        <w:spacing w:after="397"/>
        <w:ind w:left="-5"/>
        <w:rPr>
          <w:sz w:val="22"/>
        </w:rPr>
      </w:pPr>
      <w:r w:rsidRPr="00172FAD">
        <w:rPr>
          <w:sz w:val="22"/>
        </w:rPr>
        <w:t xml:space="preserve">A </w:t>
      </w:r>
      <w:r w:rsidRPr="00172FAD">
        <w:rPr>
          <w:b/>
          <w:sz w:val="22"/>
        </w:rPr>
        <w:t>“C</w:t>
      </w:r>
      <w:r w:rsidRPr="00172FAD">
        <w:rPr>
          <w:sz w:val="22"/>
        </w:rPr>
        <w:t xml:space="preserve">” is awarded for marginally satisfactory performance. The student may proceed to courses for which the completed course is a prerequisite, but remediation is strongly recommended. A “C” should be considered a warning grade; it is the college’s observation that “C” students are at risk of failure on comprehensive and state licensure exams. </w:t>
      </w:r>
    </w:p>
    <w:p w:rsidR="00D95F58" w:rsidRPr="00172FAD" w:rsidRDefault="00D95F58" w:rsidP="00D95F58">
      <w:pPr>
        <w:pStyle w:val="Heading1"/>
        <w:ind w:left="-5"/>
        <w:rPr>
          <w:sz w:val="22"/>
        </w:rPr>
      </w:pPr>
      <w:r w:rsidRPr="00172FAD">
        <w:rPr>
          <w:sz w:val="22"/>
        </w:rPr>
        <w:t xml:space="preserve">Authorization for a Grade of Incomplete (I) </w:t>
      </w:r>
    </w:p>
    <w:p w:rsidR="00D95F58" w:rsidRPr="00172FAD" w:rsidRDefault="00D95F58" w:rsidP="00D95F58">
      <w:pPr>
        <w:rPr>
          <w:sz w:val="22"/>
        </w:rPr>
      </w:pPr>
      <w:r w:rsidRPr="00172FAD">
        <w:rPr>
          <w:sz w:val="22"/>
        </w:rPr>
        <w:t>___________________________________________________________________________</w:t>
      </w:r>
      <w:r>
        <w:rPr>
          <w:sz w:val="22"/>
        </w:rPr>
        <w:t>_______________________</w:t>
      </w:r>
    </w:p>
    <w:p w:rsidR="00D95F58" w:rsidRPr="00172FAD" w:rsidRDefault="00D95F58" w:rsidP="00D95F58">
      <w:pPr>
        <w:spacing w:after="396"/>
        <w:rPr>
          <w:sz w:val="22"/>
        </w:rPr>
      </w:pPr>
      <w:r w:rsidRPr="00172FAD">
        <w:rPr>
          <w:sz w:val="22"/>
        </w:rPr>
        <w:t xml:space="preserve">Any student seeking authorization for grade of “I” must first present a written petition to the Academic Dean. It is the responsibility of the student to bring pertinent information to the instructor and the Dean, and to reach an agreement on </w:t>
      </w:r>
      <w:proofErr w:type="gramStart"/>
      <w:r w:rsidRPr="00172FAD">
        <w:rPr>
          <w:sz w:val="22"/>
        </w:rPr>
        <w:t>the means by which</w:t>
      </w:r>
      <w:proofErr w:type="gramEnd"/>
      <w:r w:rsidRPr="00172FAD">
        <w:rPr>
          <w:sz w:val="22"/>
        </w:rPr>
        <w:t xml:space="preserve"> the remaining course requirements will be satisfied. An incomplete shall not be assigned when the only way a student can make up the work would be to attend a major portion of the course when the class is next offered. An “I” may not be assigned when the student’s course total is less </w:t>
      </w:r>
      <w:proofErr w:type="spellStart"/>
      <w:r w:rsidRPr="00172FAD">
        <w:rPr>
          <w:sz w:val="22"/>
        </w:rPr>
        <w:t>that</w:t>
      </w:r>
      <w:proofErr w:type="spellEnd"/>
      <w:r w:rsidRPr="00172FAD">
        <w:rPr>
          <w:sz w:val="22"/>
        </w:rPr>
        <w:t xml:space="preserve"> 70%. A student receiving an “I” must make up the specified deficiency and receive a grade by the end of the second week of the next semester. If not, the “I” automatically lapses to an “F” on the first day of the third week, and the course must be retaken at normal tuition rates. There are no extensions to this policy. It is the student’s responsibility to ascertain whether the instructor has delivered the final grade change to administration before the third week of the term begins.  </w:t>
      </w:r>
    </w:p>
    <w:p w:rsidR="00D95F58" w:rsidRPr="00172FAD" w:rsidRDefault="00D95F58" w:rsidP="00D95F58">
      <w:pPr>
        <w:spacing w:after="160" w:line="259" w:lineRule="auto"/>
        <w:ind w:left="0" w:firstLine="0"/>
        <w:rPr>
          <w:b/>
          <w:sz w:val="22"/>
        </w:rPr>
      </w:pPr>
      <w:r w:rsidRPr="00172FAD">
        <w:rPr>
          <w:b/>
          <w:sz w:val="22"/>
        </w:rPr>
        <w:t>Attendance</w:t>
      </w:r>
    </w:p>
    <w:p w:rsidR="00D95F58" w:rsidRPr="00172FAD" w:rsidRDefault="00D95F58" w:rsidP="00D95F58">
      <w:pPr>
        <w:pStyle w:val="Heading1"/>
        <w:ind w:left="-5"/>
        <w:rPr>
          <w:sz w:val="22"/>
        </w:rPr>
      </w:pPr>
      <w:r w:rsidRPr="00172FAD">
        <w:rPr>
          <w:sz w:val="22"/>
        </w:rPr>
        <w:t xml:space="preserve">_________________________________________________________________________________________ </w:t>
      </w:r>
    </w:p>
    <w:p w:rsidR="00D95F58" w:rsidRPr="00172FAD" w:rsidRDefault="00D95F58" w:rsidP="00CC37D2">
      <w:pPr>
        <w:ind w:left="0" w:firstLine="0"/>
        <w:rPr>
          <w:sz w:val="22"/>
        </w:rPr>
      </w:pPr>
    </w:p>
    <w:p w:rsidR="00D95F58" w:rsidRPr="00172FAD" w:rsidRDefault="00D95F58" w:rsidP="00D95F58">
      <w:pPr>
        <w:ind w:left="-5"/>
        <w:rPr>
          <w:sz w:val="22"/>
        </w:rPr>
      </w:pPr>
      <w:r w:rsidRPr="00172FAD">
        <w:rPr>
          <w:sz w:val="22"/>
        </w:rPr>
        <w:t xml:space="preserve">The college’s policy on tardiness is as follows:  </w:t>
      </w:r>
    </w:p>
    <w:p w:rsidR="00D95F58" w:rsidRPr="00172FAD" w:rsidRDefault="00D95F58" w:rsidP="00D95F58">
      <w:pPr>
        <w:numPr>
          <w:ilvl w:val="0"/>
          <w:numId w:val="11"/>
        </w:numPr>
        <w:spacing w:after="7"/>
        <w:ind w:hanging="360"/>
        <w:rPr>
          <w:sz w:val="22"/>
        </w:rPr>
      </w:pPr>
      <w:r w:rsidRPr="00172FAD">
        <w:rPr>
          <w:sz w:val="22"/>
        </w:rPr>
        <w:t xml:space="preserve">Arriving 15 minutes late or leaving 15 minutes early = 1 tardy  </w:t>
      </w:r>
    </w:p>
    <w:p w:rsidR="00D95F58" w:rsidRPr="00172FAD" w:rsidRDefault="00D95F58" w:rsidP="00D95F58">
      <w:pPr>
        <w:numPr>
          <w:ilvl w:val="0"/>
          <w:numId w:val="11"/>
        </w:numPr>
        <w:spacing w:after="7"/>
        <w:ind w:hanging="360"/>
        <w:rPr>
          <w:sz w:val="22"/>
        </w:rPr>
      </w:pPr>
      <w:r w:rsidRPr="00172FAD">
        <w:rPr>
          <w:sz w:val="22"/>
        </w:rPr>
        <w:t xml:space="preserve">3 </w:t>
      </w:r>
      <w:proofErr w:type="spellStart"/>
      <w:r w:rsidRPr="00172FAD">
        <w:rPr>
          <w:sz w:val="22"/>
        </w:rPr>
        <w:t>tardies</w:t>
      </w:r>
      <w:proofErr w:type="spellEnd"/>
      <w:r w:rsidRPr="00172FAD">
        <w:rPr>
          <w:sz w:val="22"/>
        </w:rPr>
        <w:t xml:space="preserve"> = 1 absence  </w:t>
      </w:r>
    </w:p>
    <w:p w:rsidR="00D95F58" w:rsidRPr="00172FAD" w:rsidRDefault="00D95F58" w:rsidP="00D95F58">
      <w:pPr>
        <w:numPr>
          <w:ilvl w:val="0"/>
          <w:numId w:val="11"/>
        </w:numPr>
        <w:ind w:hanging="360"/>
        <w:rPr>
          <w:sz w:val="22"/>
        </w:rPr>
      </w:pPr>
      <w:r w:rsidRPr="00172FAD">
        <w:rPr>
          <w:sz w:val="22"/>
        </w:rPr>
        <w:lastRenderedPageBreak/>
        <w:t xml:space="preserve">Arriving 30 minutes late or leaving 30 minutes early = 1 absence  </w:t>
      </w:r>
    </w:p>
    <w:p w:rsidR="00D95F58" w:rsidRPr="00172FAD" w:rsidRDefault="00D95F58" w:rsidP="00D95F58">
      <w:pPr>
        <w:ind w:left="-5"/>
        <w:rPr>
          <w:sz w:val="22"/>
        </w:rPr>
      </w:pPr>
      <w:r w:rsidRPr="00172FAD">
        <w:rPr>
          <w:sz w:val="22"/>
        </w:rPr>
        <w:t xml:space="preserve">The college’s policy on absences is as follows:  </w:t>
      </w:r>
    </w:p>
    <w:p w:rsidR="00D95F58" w:rsidRPr="00172FAD" w:rsidRDefault="00D95F58" w:rsidP="00D95F58">
      <w:pPr>
        <w:ind w:left="-5"/>
        <w:rPr>
          <w:sz w:val="22"/>
        </w:rPr>
      </w:pPr>
      <w:r w:rsidRPr="00172FAD">
        <w:rPr>
          <w:sz w:val="22"/>
        </w:rPr>
        <w:t xml:space="preserve">Students must attend at least 75% of the class hours scheduled in order to receive credit for a given academic course. Excessive absences, regardless of the reason for the absences, will result in a grade of “WF” (unless a grade of “I” has been approved). Students who receive a grade of “WF” must retake the course at normal tuition rates.  </w:t>
      </w:r>
    </w:p>
    <w:p w:rsidR="00D95F58" w:rsidRPr="00172FAD" w:rsidRDefault="00D95F58" w:rsidP="00D95F58">
      <w:pPr>
        <w:ind w:left="-5"/>
        <w:rPr>
          <w:sz w:val="22"/>
        </w:rPr>
      </w:pPr>
      <w:r w:rsidRPr="00172FAD">
        <w:rPr>
          <w:sz w:val="22"/>
        </w:rPr>
        <w:t xml:space="preserve">Class meetings take place as a combination of online webinars (30 hours) and discussion forums (15 hours). Students must be present at least 75% of both webinars and forums.  </w:t>
      </w:r>
    </w:p>
    <w:p w:rsidR="00D95F58" w:rsidRPr="00172FAD" w:rsidRDefault="00D95F58" w:rsidP="00D95F58">
      <w:pPr>
        <w:ind w:left="-5"/>
        <w:rPr>
          <w:sz w:val="22"/>
        </w:rPr>
      </w:pPr>
      <w:r w:rsidRPr="00172FAD">
        <w:rPr>
          <w:sz w:val="22"/>
        </w:rPr>
        <w:t xml:space="preserve">In order to be marked present in a webinar, students are required to ensure the following:  </w:t>
      </w:r>
    </w:p>
    <w:p w:rsidR="00D95F58" w:rsidRPr="00172FAD" w:rsidRDefault="00D95F58" w:rsidP="00D95F58">
      <w:pPr>
        <w:numPr>
          <w:ilvl w:val="0"/>
          <w:numId w:val="11"/>
        </w:numPr>
        <w:spacing w:after="7"/>
        <w:ind w:hanging="360"/>
        <w:rPr>
          <w:sz w:val="22"/>
        </w:rPr>
      </w:pPr>
      <w:r w:rsidRPr="00172FAD">
        <w:rPr>
          <w:sz w:val="22"/>
        </w:rPr>
        <w:t xml:space="preserve">They must log in to the webinar using their full real name as it appears on their invoice  </w:t>
      </w:r>
    </w:p>
    <w:p w:rsidR="00D95F58" w:rsidRPr="00172FAD" w:rsidRDefault="00D95F58" w:rsidP="00D95F58">
      <w:pPr>
        <w:numPr>
          <w:ilvl w:val="0"/>
          <w:numId w:val="11"/>
        </w:numPr>
        <w:spacing w:after="7"/>
        <w:ind w:hanging="360"/>
        <w:rPr>
          <w:sz w:val="22"/>
        </w:rPr>
      </w:pPr>
      <w:r w:rsidRPr="00172FAD">
        <w:rPr>
          <w:sz w:val="22"/>
        </w:rPr>
        <w:t xml:space="preserve">Their face must clearly visible on the webcam at all times  </w:t>
      </w:r>
    </w:p>
    <w:p w:rsidR="00D95F58" w:rsidRPr="00172FAD" w:rsidRDefault="00D95F58" w:rsidP="00D95F58">
      <w:pPr>
        <w:numPr>
          <w:ilvl w:val="0"/>
          <w:numId w:val="11"/>
        </w:numPr>
        <w:ind w:hanging="360"/>
        <w:rPr>
          <w:sz w:val="22"/>
        </w:rPr>
      </w:pPr>
      <w:r w:rsidRPr="00172FAD">
        <w:rPr>
          <w:sz w:val="22"/>
        </w:rPr>
        <w:t xml:space="preserve">Their webcam must be active and not paused at all times except class breaks  </w:t>
      </w:r>
    </w:p>
    <w:p w:rsidR="00D95F58" w:rsidRPr="00172FAD" w:rsidRDefault="00D95F58" w:rsidP="00D95F58">
      <w:pPr>
        <w:ind w:left="-5"/>
        <w:rPr>
          <w:sz w:val="22"/>
        </w:rPr>
      </w:pPr>
      <w:r w:rsidRPr="00172FAD">
        <w:rPr>
          <w:sz w:val="22"/>
        </w:rPr>
        <w:t xml:space="preserve">In order to be marked “present” for a forum, students are required to participate at a satisfactory level. The minimum requirements for satisfactory participation in online forums are described in the rubric or grading requirements for the forums. Please be aware that forums all receive individual grades. So, missing a forum is not advised, as you will lose points as well as be marked absent.  </w:t>
      </w:r>
    </w:p>
    <w:p w:rsidR="00D95F58" w:rsidRPr="00172FAD" w:rsidRDefault="00D95F58" w:rsidP="00D95F58">
      <w:pPr>
        <w:ind w:left="-5"/>
        <w:rPr>
          <w:sz w:val="22"/>
        </w:rPr>
      </w:pPr>
      <w:r w:rsidRPr="00172FAD">
        <w:rPr>
          <w:sz w:val="22"/>
        </w:rPr>
        <w:t xml:space="preserve">The Registrar will drop students from applicable Associate Internship, Internship, and DTD classes if, by the second week of the respective term, all sections of the required exams have not been passed.  </w:t>
      </w:r>
    </w:p>
    <w:p w:rsidR="0001089E" w:rsidRPr="00D95F58" w:rsidRDefault="00D95F58" w:rsidP="00D95F58">
      <w:pPr>
        <w:ind w:left="0" w:firstLine="0"/>
        <w:rPr>
          <w:sz w:val="22"/>
        </w:rPr>
      </w:pPr>
      <w:r w:rsidRPr="00172FAD">
        <w:rPr>
          <w:sz w:val="22"/>
        </w:rPr>
        <w:t>It is the student’s responsibility to stop attending courses for which they are not qualified. No credit</w:t>
      </w:r>
      <w:r>
        <w:rPr>
          <w:sz w:val="22"/>
        </w:rPr>
        <w:t xml:space="preserve"> </w:t>
      </w:r>
      <w:r w:rsidRPr="00172FAD">
        <w:rPr>
          <w:sz w:val="22"/>
        </w:rPr>
        <w:t xml:space="preserve">and no refund will be granted for courses taken out of sequence </w:t>
      </w:r>
      <w:proofErr w:type="gramStart"/>
      <w:r w:rsidRPr="00172FAD">
        <w:rPr>
          <w:sz w:val="22"/>
        </w:rPr>
        <w:t>whether or not</w:t>
      </w:r>
      <w:proofErr w:type="gramEnd"/>
      <w:r w:rsidRPr="00172FAD">
        <w:rPr>
          <w:sz w:val="22"/>
        </w:rPr>
        <w:t xml:space="preserve"> the student was notified individually. To avoid any inconvenience or unnecessary cost, please make sure you are registered for and attending the correct courses. The Registrar or Academic Dean can provide official answers to related questions. Please do not hesitate to contact them if you have any questions.</w:t>
      </w:r>
    </w:p>
    <w:p w:rsidR="00D95F58" w:rsidRDefault="00D95F58" w:rsidP="00D95F58">
      <w:pPr>
        <w:pStyle w:val="Heading1"/>
        <w:ind w:left="-5"/>
        <w:rPr>
          <w:sz w:val="22"/>
        </w:rPr>
      </w:pPr>
    </w:p>
    <w:p w:rsidR="00D95F58" w:rsidRPr="00172FAD" w:rsidRDefault="00D95F58" w:rsidP="00D95F58">
      <w:pPr>
        <w:pStyle w:val="Heading1"/>
        <w:ind w:left="-5"/>
        <w:rPr>
          <w:sz w:val="22"/>
        </w:rPr>
      </w:pPr>
      <w:r w:rsidRPr="00172FAD">
        <w:rPr>
          <w:sz w:val="22"/>
        </w:rPr>
        <w:t xml:space="preserve">Academic Integrity </w:t>
      </w:r>
    </w:p>
    <w:p w:rsidR="00D95F58" w:rsidRPr="00172FAD" w:rsidRDefault="00D95F58" w:rsidP="00D95F58">
      <w:pPr>
        <w:rPr>
          <w:sz w:val="22"/>
        </w:rPr>
      </w:pPr>
      <w:r w:rsidRPr="00172FAD">
        <w:rPr>
          <w:sz w:val="22"/>
        </w:rPr>
        <w:t>___________________________________________________________________________</w:t>
      </w:r>
      <w:r>
        <w:rPr>
          <w:sz w:val="22"/>
        </w:rPr>
        <w:t>_______________________</w:t>
      </w:r>
    </w:p>
    <w:p w:rsidR="00D95F58" w:rsidRPr="00172FAD" w:rsidRDefault="00D95F58" w:rsidP="00D95F58">
      <w:pPr>
        <w:spacing w:after="0"/>
        <w:ind w:left="-5"/>
        <w:rPr>
          <w:sz w:val="22"/>
        </w:rPr>
      </w:pPr>
    </w:p>
    <w:p w:rsidR="00D95F58" w:rsidRPr="00172FAD" w:rsidRDefault="00D95F58" w:rsidP="00D95F58">
      <w:pPr>
        <w:spacing w:after="0"/>
        <w:ind w:left="-5"/>
        <w:rPr>
          <w:sz w:val="22"/>
        </w:rPr>
      </w:pPr>
      <w:r w:rsidRPr="00172FAD">
        <w:rPr>
          <w:sz w:val="22"/>
        </w:rPr>
        <w:t xml:space="preserve">Students who cheat on course assessments exhibit a willful disregard for the ethical and professional conduct expected of aspiring practitioners. At minimum, the cheating offense will result in a one-semester suspension from the College with the violation noted on the student’s transcript; a repeat offense will lead to the student’s expulsion. Students must also ensure that they are submitting original work that is written or developed for their </w:t>
      </w:r>
      <w:proofErr w:type="gramStart"/>
      <w:r w:rsidRPr="00172FAD">
        <w:rPr>
          <w:sz w:val="22"/>
        </w:rPr>
        <w:t>particular courses</w:t>
      </w:r>
      <w:proofErr w:type="gramEnd"/>
      <w:r w:rsidRPr="00172FAD">
        <w:rPr>
          <w:sz w:val="22"/>
        </w:rPr>
        <w:t xml:space="preserve">. The presentation of someone else’s ideas or work as one’s own is considered plagiarism and will result in a failing grade for the course. When submitting information that is not their own original research or accepted as common knowledge, students must cite the source of the information using American </w:t>
      </w:r>
    </w:p>
    <w:p w:rsidR="00D95F58" w:rsidRPr="00172FAD" w:rsidRDefault="00D95F58" w:rsidP="00D95F58">
      <w:pPr>
        <w:ind w:left="-5"/>
        <w:rPr>
          <w:sz w:val="22"/>
        </w:rPr>
      </w:pPr>
      <w:r w:rsidRPr="00172FAD">
        <w:rPr>
          <w:sz w:val="22"/>
        </w:rPr>
        <w:t xml:space="preserve">Psychological Association (APA) standards, unless a different formatting standard is requested by the course instructor.  </w:t>
      </w:r>
    </w:p>
    <w:p w:rsidR="00D95F58" w:rsidRPr="00172FAD" w:rsidRDefault="00D95F58" w:rsidP="00D95F58">
      <w:pPr>
        <w:ind w:left="-5"/>
        <w:rPr>
          <w:sz w:val="22"/>
        </w:rPr>
      </w:pPr>
      <w:r w:rsidRPr="00172FAD">
        <w:rPr>
          <w:sz w:val="22"/>
        </w:rPr>
        <w:t xml:space="preserve">Suggested websites for up-to-date APA formatting include:  </w:t>
      </w:r>
    </w:p>
    <w:p w:rsidR="00D95F58" w:rsidRPr="00172FAD" w:rsidRDefault="00D95F58" w:rsidP="00D95F58">
      <w:pPr>
        <w:spacing w:after="7"/>
        <w:ind w:left="-5"/>
        <w:rPr>
          <w:sz w:val="22"/>
        </w:rPr>
      </w:pPr>
      <w:r w:rsidRPr="00172FAD">
        <w:rPr>
          <w:sz w:val="22"/>
          <w:u w:val="single" w:color="000000"/>
        </w:rPr>
        <w:t>http://owl.english.purdue.edu/owl/section/2/10/</w:t>
      </w:r>
      <w:r w:rsidRPr="00172FAD">
        <w:rPr>
          <w:sz w:val="22"/>
        </w:rPr>
        <w:t xml:space="preserve">  </w:t>
      </w:r>
    </w:p>
    <w:p w:rsidR="00D95F58" w:rsidRPr="00172FAD" w:rsidRDefault="00D95F58" w:rsidP="00D95F58">
      <w:pPr>
        <w:spacing w:after="112"/>
        <w:ind w:left="-5" w:right="155"/>
        <w:rPr>
          <w:sz w:val="22"/>
        </w:rPr>
      </w:pPr>
      <w:proofErr w:type="gramStart"/>
      <w:r w:rsidRPr="00172FAD">
        <w:rPr>
          <w:sz w:val="22"/>
          <w:u w:val="single" w:color="000000"/>
        </w:rPr>
        <w:t>http://nova.campusguides.com/content.php?pid=114919&amp;sid=992685</w:t>
      </w:r>
      <w:r w:rsidRPr="00172FAD">
        <w:rPr>
          <w:sz w:val="22"/>
        </w:rPr>
        <w:t xml:space="preserve">  </w:t>
      </w:r>
      <w:r w:rsidRPr="00172FAD">
        <w:rPr>
          <w:sz w:val="22"/>
          <w:u w:val="single" w:color="000000"/>
        </w:rPr>
        <w:t>http://en.wikipedia.org/wiki/APA_style</w:t>
      </w:r>
      <w:proofErr w:type="gramEnd"/>
      <w:r w:rsidRPr="00172FAD">
        <w:rPr>
          <w:sz w:val="22"/>
        </w:rPr>
        <w:t xml:space="preserve">  </w:t>
      </w:r>
    </w:p>
    <w:p w:rsidR="00D95F58" w:rsidRPr="00172FAD" w:rsidRDefault="00D95F58" w:rsidP="00D95F58">
      <w:pPr>
        <w:ind w:left="-5"/>
        <w:rPr>
          <w:sz w:val="22"/>
        </w:rPr>
      </w:pPr>
      <w:r w:rsidRPr="00172FAD">
        <w:rPr>
          <w:sz w:val="22"/>
        </w:rPr>
        <w:t xml:space="preserve">A website providing helpful information concerning plagiarism:  </w:t>
      </w:r>
    </w:p>
    <w:p w:rsidR="00D95F58" w:rsidRPr="00172FAD" w:rsidRDefault="00D95F58" w:rsidP="00D95F58">
      <w:pPr>
        <w:spacing w:after="112"/>
        <w:ind w:left="-5"/>
        <w:rPr>
          <w:sz w:val="22"/>
        </w:rPr>
      </w:pPr>
      <w:r w:rsidRPr="00172FAD">
        <w:rPr>
          <w:sz w:val="22"/>
          <w:u w:val="single" w:color="000000"/>
        </w:rPr>
        <w:lastRenderedPageBreak/>
        <w:t>http://www.indiana.edu/~wts/pamphlets/plagiarism.shtml</w:t>
      </w:r>
      <w:r w:rsidRPr="00172FAD">
        <w:rPr>
          <w:sz w:val="22"/>
        </w:rPr>
        <w:t xml:space="preserve">  </w:t>
      </w:r>
    </w:p>
    <w:p w:rsidR="00D95F58" w:rsidRPr="00172FAD" w:rsidRDefault="00D95F58" w:rsidP="00D95F58">
      <w:pPr>
        <w:ind w:left="-5"/>
        <w:rPr>
          <w:sz w:val="22"/>
        </w:rPr>
      </w:pPr>
      <w:r w:rsidRPr="00172FAD">
        <w:rPr>
          <w:sz w:val="22"/>
        </w:rPr>
        <w:t xml:space="preserve">Additional information concerning quoting, paraphrasing, and summarizing:  </w:t>
      </w:r>
    </w:p>
    <w:p w:rsidR="00D95F58" w:rsidRPr="00172FAD" w:rsidRDefault="00D95F58" w:rsidP="00D95F58">
      <w:pPr>
        <w:spacing w:after="112"/>
        <w:ind w:left="-5"/>
        <w:rPr>
          <w:sz w:val="22"/>
        </w:rPr>
      </w:pPr>
      <w:r w:rsidRPr="00172FAD">
        <w:rPr>
          <w:sz w:val="22"/>
          <w:u w:val="single" w:color="000000"/>
        </w:rPr>
        <w:t>http://owl.english.purdue.edu/handouts/research/r_quotprsum.html</w:t>
      </w:r>
      <w:r w:rsidRPr="00172FAD">
        <w:rPr>
          <w:sz w:val="22"/>
        </w:rPr>
        <w:t xml:space="preserve">  </w:t>
      </w:r>
    </w:p>
    <w:p w:rsidR="004977E5" w:rsidRDefault="004977E5" w:rsidP="00D95F58">
      <w:pPr>
        <w:pStyle w:val="Heading1"/>
        <w:spacing w:after="262"/>
        <w:ind w:left="-5"/>
        <w:rPr>
          <w:sz w:val="22"/>
        </w:rPr>
      </w:pPr>
    </w:p>
    <w:p w:rsidR="00D95F58" w:rsidRPr="00172FAD" w:rsidRDefault="00D95F58" w:rsidP="00D95F58">
      <w:pPr>
        <w:pStyle w:val="Heading1"/>
        <w:spacing w:after="262"/>
        <w:ind w:left="-5"/>
        <w:rPr>
          <w:sz w:val="22"/>
        </w:rPr>
      </w:pPr>
      <w:r w:rsidRPr="00172FAD">
        <w:rPr>
          <w:sz w:val="22"/>
        </w:rPr>
        <w:t xml:space="preserve">Online Etiquette (“Netiquette”) </w:t>
      </w:r>
    </w:p>
    <w:p w:rsidR="00D95F58" w:rsidRPr="00172FAD" w:rsidRDefault="00D95F58" w:rsidP="00D95F58">
      <w:pPr>
        <w:rPr>
          <w:sz w:val="22"/>
        </w:rPr>
      </w:pPr>
      <w:r w:rsidRPr="00172FAD">
        <w:rPr>
          <w:sz w:val="22"/>
        </w:rPr>
        <w:t>___________________________________________________________________________</w:t>
      </w:r>
      <w:r>
        <w:rPr>
          <w:sz w:val="22"/>
        </w:rPr>
        <w:t>_______________________</w:t>
      </w:r>
    </w:p>
    <w:p w:rsidR="00D95F58" w:rsidRPr="00172FAD" w:rsidRDefault="00D95F58" w:rsidP="00D95F58">
      <w:pPr>
        <w:spacing w:after="401"/>
        <w:ind w:left="-5"/>
        <w:rPr>
          <w:sz w:val="22"/>
        </w:rPr>
      </w:pPr>
      <w:r w:rsidRPr="00172FAD">
        <w:rPr>
          <w:sz w:val="22"/>
        </w:rPr>
        <w:t xml:space="preserve">An increasing proportion of student-instructor and student-student communications are now taking place in the online environment, and many PCOM courses contain a significant online component. As online communications lack the context afforded by body language or tone of voice, students should choose their words carefully and avoid comments that could be misinterpreted as disrespectful or discriminatory. Students are also reminded not to write messages in all capital letters, as this is considered shouting in the online environment, and is an impolite form of communication.  </w:t>
      </w:r>
    </w:p>
    <w:p w:rsidR="00D95F58" w:rsidRPr="00172FAD" w:rsidRDefault="75F5DC18" w:rsidP="75F5DC18">
      <w:pPr>
        <w:spacing w:after="0" w:line="240" w:lineRule="auto"/>
        <w:ind w:left="0" w:firstLine="0"/>
        <w:rPr>
          <w:rFonts w:ascii="Times New Roman,DengXian" w:eastAsia="Times New Roman,DengXian" w:hAnsi="Times New Roman,DengXian" w:cs="Times New Roman,DengXian"/>
          <w:color w:val="auto"/>
          <w:sz w:val="22"/>
        </w:rPr>
      </w:pPr>
      <w:r w:rsidRPr="75F5DC18">
        <w:rPr>
          <w:color w:val="auto"/>
          <w:sz w:val="22"/>
        </w:rPr>
        <w:t>Students are reminded that the online chat box is solely for communication directly related to the class subject at hand. Personal communication or opinions unrelated to the class subject should be communicated through other media. Any online postings that distract other students should be avoided and may considered as grounds for disciplinary action.</w:t>
      </w:r>
    </w:p>
    <w:p w:rsidR="00D95F58" w:rsidRPr="00172FAD" w:rsidRDefault="00D95F58" w:rsidP="00D95F58">
      <w:pPr>
        <w:spacing w:after="0" w:line="240" w:lineRule="auto"/>
        <w:ind w:left="0" w:firstLine="0"/>
        <w:rPr>
          <w:rFonts w:eastAsiaTheme="minorEastAsia" w:cs="Times New Roman"/>
          <w:sz w:val="22"/>
        </w:rPr>
      </w:pPr>
      <w:r w:rsidRPr="00172FAD">
        <w:rPr>
          <w:rFonts w:eastAsiaTheme="minorEastAsia" w:cs="Times New Roman"/>
          <w:sz w:val="22"/>
        </w:rPr>
        <w:t> </w:t>
      </w:r>
    </w:p>
    <w:p w:rsidR="00D95F58" w:rsidRPr="00172FAD" w:rsidRDefault="00D95F58" w:rsidP="00D95F58">
      <w:pPr>
        <w:pBdr>
          <w:bottom w:val="single" w:sz="12" w:space="1" w:color="auto"/>
        </w:pBdr>
        <w:spacing w:after="160" w:line="259" w:lineRule="auto"/>
        <w:ind w:left="0" w:firstLine="0"/>
        <w:rPr>
          <w:b/>
          <w:sz w:val="22"/>
        </w:rPr>
      </w:pPr>
      <w:r w:rsidRPr="00172FAD">
        <w:rPr>
          <w:b/>
          <w:sz w:val="22"/>
        </w:rPr>
        <w:t xml:space="preserve">Make-Up Assessments </w:t>
      </w:r>
    </w:p>
    <w:p w:rsidR="00D95F58" w:rsidRPr="00172FAD" w:rsidRDefault="00D95F58" w:rsidP="00D95F58">
      <w:pPr>
        <w:ind w:left="-15" w:firstLine="0"/>
        <w:rPr>
          <w:sz w:val="22"/>
        </w:rPr>
      </w:pPr>
    </w:p>
    <w:p w:rsidR="00D95F58" w:rsidRPr="00172FAD" w:rsidRDefault="00D95F58" w:rsidP="00D95F58">
      <w:pPr>
        <w:ind w:left="-5"/>
        <w:rPr>
          <w:sz w:val="22"/>
        </w:rPr>
      </w:pPr>
      <w:r w:rsidRPr="00172FAD">
        <w:rPr>
          <w:sz w:val="22"/>
        </w:rPr>
        <w:t xml:space="preserve">Students are not permitted to make up a missed exam, quiz, homework assignment, or any other course assessment unless they can provide documentation of “extenuating circumstances;”  </w:t>
      </w:r>
    </w:p>
    <w:p w:rsidR="00D95F58" w:rsidRPr="00172FAD" w:rsidRDefault="00D95F58" w:rsidP="00D95F58">
      <w:pPr>
        <w:numPr>
          <w:ilvl w:val="0"/>
          <w:numId w:val="12"/>
        </w:numPr>
        <w:spacing w:after="0"/>
        <w:ind w:hanging="360"/>
        <w:rPr>
          <w:sz w:val="22"/>
        </w:rPr>
      </w:pPr>
      <w:r w:rsidRPr="00172FAD">
        <w:rPr>
          <w:sz w:val="22"/>
        </w:rPr>
        <w:t xml:space="preserve">“Extenuating circumstances” are defined by Pacific College as serious illness, labor and delivery, a death in the family, military deployment, study abroad trips (with at least 1 </w:t>
      </w:r>
      <w:proofErr w:type="spellStart"/>
      <w:r w:rsidRPr="00172FAD">
        <w:rPr>
          <w:sz w:val="22"/>
        </w:rPr>
        <w:t>month’s notice</w:t>
      </w:r>
      <w:proofErr w:type="spellEnd"/>
      <w:r w:rsidRPr="00172FAD">
        <w:rPr>
          <w:sz w:val="22"/>
        </w:rPr>
        <w:t xml:space="preserve">), and religious observances. Events other than those listed may be considered “extenuating circumstances” with the advanced consent of both the course instructor and the Academic Dean.  </w:t>
      </w:r>
    </w:p>
    <w:p w:rsidR="00D95F58" w:rsidRPr="00172FAD" w:rsidRDefault="00D95F58" w:rsidP="00D95F58">
      <w:pPr>
        <w:numPr>
          <w:ilvl w:val="0"/>
          <w:numId w:val="12"/>
        </w:numPr>
        <w:spacing w:after="0"/>
        <w:ind w:hanging="360"/>
        <w:rPr>
          <w:sz w:val="22"/>
        </w:rPr>
      </w:pPr>
      <w:r w:rsidRPr="00172FAD">
        <w:rPr>
          <w:sz w:val="22"/>
        </w:rPr>
        <w:t xml:space="preserve">Make-up assessments must normally occur (or be submitted) within one week of the original date (or due date). A PCOM staff member or administrative officer will typically proctor make-up exams or quizzes, and students are normally required to pay a fee unless their absence was due to a religious observance;  </w:t>
      </w:r>
    </w:p>
    <w:p w:rsidR="00D95F58" w:rsidRPr="00172FAD" w:rsidRDefault="00D95F58" w:rsidP="00D95F58">
      <w:pPr>
        <w:numPr>
          <w:ilvl w:val="0"/>
          <w:numId w:val="12"/>
        </w:numPr>
        <w:spacing w:after="0"/>
        <w:ind w:hanging="360"/>
        <w:rPr>
          <w:sz w:val="22"/>
        </w:rPr>
      </w:pPr>
      <w:r w:rsidRPr="00172FAD">
        <w:rPr>
          <w:sz w:val="22"/>
        </w:rPr>
        <w:t xml:space="preserve">In the absence of timely documentation of “extenuating circumstances,” PCOM faculty will assign the student a failing grade for any missed assessment;  </w:t>
      </w:r>
    </w:p>
    <w:p w:rsidR="00D95F58" w:rsidRPr="00172FAD" w:rsidRDefault="00D95F58" w:rsidP="00D95F58">
      <w:pPr>
        <w:numPr>
          <w:ilvl w:val="0"/>
          <w:numId w:val="12"/>
        </w:numPr>
        <w:ind w:hanging="360"/>
        <w:rPr>
          <w:sz w:val="22"/>
        </w:rPr>
      </w:pPr>
      <w:r w:rsidRPr="00172FAD">
        <w:rPr>
          <w:sz w:val="22"/>
        </w:rPr>
        <w:t xml:space="preserve">Students who frequently request make-up assessments will be required to meet with the Academic Dean and/or Student Advisor to explain their frequent absences.  </w:t>
      </w:r>
    </w:p>
    <w:p w:rsidR="00D95F58" w:rsidRPr="00172FAD" w:rsidRDefault="00D95F58" w:rsidP="00D95F58">
      <w:pPr>
        <w:spacing w:after="104" w:line="259" w:lineRule="auto"/>
        <w:rPr>
          <w:sz w:val="22"/>
        </w:rPr>
      </w:pPr>
      <w:r w:rsidRPr="00172FAD">
        <w:rPr>
          <w:b/>
          <w:sz w:val="22"/>
        </w:rPr>
        <w:t xml:space="preserve">Make-up Fees for Exams and Quizzes: </w:t>
      </w:r>
      <w:r w:rsidRPr="00172FAD">
        <w:rPr>
          <w:sz w:val="22"/>
        </w:rPr>
        <w:t xml:space="preserve"> </w:t>
      </w:r>
    </w:p>
    <w:p w:rsidR="00D95F58" w:rsidRPr="00172FAD" w:rsidRDefault="00D95F58" w:rsidP="00D95F58">
      <w:pPr>
        <w:numPr>
          <w:ilvl w:val="0"/>
          <w:numId w:val="12"/>
        </w:numPr>
        <w:spacing w:after="7"/>
        <w:ind w:hanging="360"/>
        <w:rPr>
          <w:sz w:val="22"/>
        </w:rPr>
      </w:pPr>
      <w:r w:rsidRPr="00172FAD">
        <w:rPr>
          <w:sz w:val="22"/>
        </w:rPr>
        <w:t xml:space="preserve">Written $50 </w:t>
      </w:r>
    </w:p>
    <w:p w:rsidR="00D95F58" w:rsidRPr="00172FAD" w:rsidRDefault="00D95F58" w:rsidP="00D95F58">
      <w:pPr>
        <w:numPr>
          <w:ilvl w:val="0"/>
          <w:numId w:val="12"/>
        </w:numPr>
        <w:spacing w:after="7"/>
        <w:ind w:hanging="360"/>
        <w:rPr>
          <w:sz w:val="22"/>
        </w:rPr>
      </w:pPr>
      <w:r w:rsidRPr="00172FAD">
        <w:rPr>
          <w:sz w:val="22"/>
        </w:rPr>
        <w:t xml:space="preserve">Practical $75 </w:t>
      </w:r>
    </w:p>
    <w:p w:rsidR="00D95F58" w:rsidRPr="00172FAD" w:rsidRDefault="00D95F58" w:rsidP="00D95F58">
      <w:pPr>
        <w:numPr>
          <w:ilvl w:val="0"/>
          <w:numId w:val="12"/>
        </w:numPr>
        <w:spacing w:after="376"/>
        <w:ind w:hanging="360"/>
        <w:rPr>
          <w:sz w:val="22"/>
        </w:rPr>
      </w:pPr>
      <w:r w:rsidRPr="00172FAD">
        <w:rPr>
          <w:sz w:val="22"/>
        </w:rPr>
        <w:t xml:space="preserve">Combined written and practical $110  </w:t>
      </w:r>
    </w:p>
    <w:p w:rsidR="00D95F58" w:rsidRPr="00172FAD" w:rsidRDefault="00D95F58" w:rsidP="00D95F58">
      <w:pPr>
        <w:pStyle w:val="Heading1"/>
        <w:ind w:left="-5"/>
        <w:rPr>
          <w:sz w:val="22"/>
        </w:rPr>
      </w:pPr>
      <w:r w:rsidRPr="00172FAD">
        <w:rPr>
          <w:sz w:val="22"/>
        </w:rPr>
        <w:lastRenderedPageBreak/>
        <w:t xml:space="preserve">Disability Support Services </w:t>
      </w:r>
    </w:p>
    <w:p w:rsidR="00D95F58" w:rsidRPr="00172FAD" w:rsidRDefault="00D95F58" w:rsidP="00D95F58">
      <w:pPr>
        <w:rPr>
          <w:sz w:val="22"/>
        </w:rPr>
      </w:pPr>
      <w:r w:rsidRPr="00172FAD">
        <w:rPr>
          <w:sz w:val="22"/>
        </w:rPr>
        <w:t>___________________________________________________________________________</w:t>
      </w:r>
      <w:r>
        <w:rPr>
          <w:sz w:val="22"/>
        </w:rPr>
        <w:t>_______________________</w:t>
      </w:r>
    </w:p>
    <w:p w:rsidR="00D95F58" w:rsidRPr="00172FAD" w:rsidRDefault="00D95F58" w:rsidP="00D95F58">
      <w:pPr>
        <w:ind w:left="-5"/>
        <w:rPr>
          <w:sz w:val="22"/>
        </w:rPr>
      </w:pPr>
      <w:r w:rsidRPr="00172FAD">
        <w:rPr>
          <w:sz w:val="22"/>
        </w:rPr>
        <w:t xml:space="preserve">The college </w:t>
      </w:r>
      <w:proofErr w:type="gramStart"/>
      <w:r w:rsidRPr="00172FAD">
        <w:rPr>
          <w:sz w:val="22"/>
        </w:rPr>
        <w:t>provides assistance for</w:t>
      </w:r>
      <w:proofErr w:type="gramEnd"/>
      <w:r w:rsidRPr="00172FAD">
        <w:rPr>
          <w:sz w:val="22"/>
        </w:rPr>
        <w:t xml:space="preserve"> students, faculty, staff, and patients with disabilities, and does not</w:t>
      </w:r>
      <w:r w:rsidRPr="00D95F58">
        <w:rPr>
          <w:sz w:val="22"/>
        </w:rPr>
        <w:t xml:space="preserve"> </w:t>
      </w:r>
      <w:r w:rsidRPr="00172FAD">
        <w:rPr>
          <w:sz w:val="22"/>
        </w:rPr>
        <w:t xml:space="preserve">discriminate on the basis of disability in the admission or retention of students. Under the Americans with Disabilities Act of 1990 and Section 504 of the Rehabilitation Act of 1973, qualified persons with disabilities are entitled to reasonable accommodations to achieve nondiscriminatory access to programs, services, and activities at Pacific College.  </w:t>
      </w:r>
    </w:p>
    <w:p w:rsidR="00D95F58" w:rsidRPr="00172FAD" w:rsidRDefault="00D95F58" w:rsidP="00D95F58">
      <w:pPr>
        <w:ind w:left="-5"/>
        <w:rPr>
          <w:sz w:val="22"/>
        </w:rPr>
      </w:pPr>
      <w:r w:rsidRPr="00172FAD">
        <w:rPr>
          <w:sz w:val="22"/>
        </w:rPr>
        <w:t xml:space="preserve">In order to request accommodations, a student must:  </w:t>
      </w:r>
    </w:p>
    <w:p w:rsidR="00D95F58" w:rsidRPr="00172FAD" w:rsidRDefault="00D95F58" w:rsidP="00D95F58">
      <w:pPr>
        <w:numPr>
          <w:ilvl w:val="0"/>
          <w:numId w:val="13"/>
        </w:numPr>
        <w:spacing w:after="7"/>
        <w:ind w:hanging="360"/>
        <w:rPr>
          <w:sz w:val="22"/>
        </w:rPr>
      </w:pPr>
      <w:r w:rsidRPr="00172FAD">
        <w:rPr>
          <w:sz w:val="22"/>
        </w:rPr>
        <w:t xml:space="preserve">Document disability;  </w:t>
      </w:r>
    </w:p>
    <w:p w:rsidR="00D95F58" w:rsidRPr="00172FAD" w:rsidRDefault="00D95F58" w:rsidP="00D95F58">
      <w:pPr>
        <w:numPr>
          <w:ilvl w:val="0"/>
          <w:numId w:val="13"/>
        </w:numPr>
        <w:spacing w:after="7"/>
        <w:ind w:hanging="360"/>
        <w:rPr>
          <w:sz w:val="22"/>
        </w:rPr>
      </w:pPr>
      <w:r w:rsidRPr="00172FAD">
        <w:rPr>
          <w:sz w:val="22"/>
        </w:rPr>
        <w:t xml:space="preserve">Document limitations;  </w:t>
      </w:r>
    </w:p>
    <w:p w:rsidR="00D95F58" w:rsidRPr="00172FAD" w:rsidRDefault="00D95F58" w:rsidP="00D95F58">
      <w:pPr>
        <w:numPr>
          <w:ilvl w:val="0"/>
          <w:numId w:val="13"/>
        </w:numPr>
        <w:spacing w:after="7"/>
        <w:ind w:hanging="360"/>
        <w:rPr>
          <w:sz w:val="22"/>
        </w:rPr>
      </w:pPr>
      <w:r w:rsidRPr="00172FAD">
        <w:rPr>
          <w:sz w:val="22"/>
        </w:rPr>
        <w:t xml:space="preserve">Request specific accommodations in writing and make an appointment to discuss these requests;  </w:t>
      </w:r>
    </w:p>
    <w:p w:rsidR="00D95F58" w:rsidRPr="00172FAD" w:rsidRDefault="00D95F58" w:rsidP="00D95F58">
      <w:pPr>
        <w:numPr>
          <w:ilvl w:val="0"/>
          <w:numId w:val="13"/>
        </w:numPr>
        <w:spacing w:after="7"/>
        <w:ind w:hanging="360"/>
        <w:rPr>
          <w:sz w:val="22"/>
        </w:rPr>
      </w:pPr>
      <w:r w:rsidRPr="00172FAD">
        <w:rPr>
          <w:sz w:val="22"/>
        </w:rPr>
        <w:t xml:space="preserve">Engage in dialogue with college representatives;  </w:t>
      </w:r>
    </w:p>
    <w:p w:rsidR="00D95F58" w:rsidRPr="00172FAD" w:rsidRDefault="00D95F58" w:rsidP="00D95F58">
      <w:pPr>
        <w:numPr>
          <w:ilvl w:val="0"/>
          <w:numId w:val="13"/>
        </w:numPr>
        <w:ind w:hanging="360"/>
        <w:rPr>
          <w:sz w:val="22"/>
        </w:rPr>
      </w:pPr>
      <w:r w:rsidRPr="00172FAD">
        <w:rPr>
          <w:sz w:val="22"/>
        </w:rPr>
        <w:t xml:space="preserve">Update requests as needed.  </w:t>
      </w:r>
    </w:p>
    <w:p w:rsidR="00D95F58" w:rsidRPr="00172FAD" w:rsidRDefault="00D95F58" w:rsidP="00D95F58">
      <w:pPr>
        <w:ind w:left="-5"/>
        <w:rPr>
          <w:sz w:val="22"/>
        </w:rPr>
      </w:pPr>
      <w:r w:rsidRPr="00172FAD">
        <w:rPr>
          <w:sz w:val="22"/>
        </w:rPr>
        <w:t xml:space="preserve">For more information on Disability Support Services or to discuss your specific needs, please schedule an appointment with the Student Adviser or the Academic </w:t>
      </w:r>
      <w:proofErr w:type="spellStart"/>
      <w:r w:rsidRPr="00172FAD">
        <w:rPr>
          <w:sz w:val="22"/>
        </w:rPr>
        <w:t>Dean.Student</w:t>
      </w:r>
      <w:proofErr w:type="spellEnd"/>
      <w:r w:rsidRPr="00172FAD">
        <w:rPr>
          <w:sz w:val="22"/>
        </w:rPr>
        <w:t xml:space="preserve"> Resource Services </w:t>
      </w:r>
    </w:p>
    <w:p w:rsidR="00D95F58" w:rsidRPr="00172FAD" w:rsidRDefault="00D95F58" w:rsidP="00D95F58">
      <w:pPr>
        <w:spacing w:after="40" w:line="240" w:lineRule="auto"/>
        <w:ind w:left="-5"/>
        <w:rPr>
          <w:sz w:val="22"/>
        </w:rPr>
      </w:pPr>
      <w:r w:rsidRPr="00172FAD">
        <w:rPr>
          <w:sz w:val="22"/>
        </w:rPr>
        <w:t xml:space="preserve">24 hours a day, 7 days a week, confidential support services are available to help Pacific College students work through any personal challenges that may be interfering with their academic success.  Phone: 1-866-640-4777 To register online:  </w:t>
      </w:r>
    </w:p>
    <w:p w:rsidR="00D95F58" w:rsidRPr="00172FAD" w:rsidRDefault="00D95F58" w:rsidP="00D95F58">
      <w:pPr>
        <w:numPr>
          <w:ilvl w:val="0"/>
          <w:numId w:val="14"/>
        </w:numPr>
        <w:spacing w:after="0" w:line="240" w:lineRule="auto"/>
        <w:ind w:hanging="360"/>
        <w:rPr>
          <w:sz w:val="22"/>
        </w:rPr>
      </w:pPr>
      <w:r w:rsidRPr="00172FAD">
        <w:rPr>
          <w:sz w:val="22"/>
        </w:rPr>
        <w:t xml:space="preserve">Visit www.studentlifetools.com and go to the orange box titled “Student Life Tools Login.” Select “New Users Click Here to Register.”  </w:t>
      </w:r>
    </w:p>
    <w:p w:rsidR="00D95F58" w:rsidRPr="00172FAD" w:rsidRDefault="00D95F58" w:rsidP="00D95F58">
      <w:pPr>
        <w:numPr>
          <w:ilvl w:val="0"/>
          <w:numId w:val="14"/>
        </w:numPr>
        <w:spacing w:after="0" w:line="240" w:lineRule="auto"/>
        <w:ind w:hanging="360"/>
        <w:rPr>
          <w:sz w:val="22"/>
        </w:rPr>
      </w:pPr>
      <w:r w:rsidRPr="00172FAD">
        <w:rPr>
          <w:sz w:val="22"/>
        </w:rPr>
        <w:t xml:space="preserve">On the next screen, fill in your basic information. Use your school code to gain access to the site. Student Access Code: </w:t>
      </w:r>
      <w:r w:rsidRPr="00172FAD">
        <w:rPr>
          <w:b/>
          <w:sz w:val="22"/>
        </w:rPr>
        <w:t xml:space="preserve">L357 </w:t>
      </w:r>
      <w:r w:rsidRPr="00172FAD">
        <w:rPr>
          <w:sz w:val="22"/>
        </w:rPr>
        <w:t xml:space="preserve"> </w:t>
      </w:r>
    </w:p>
    <w:p w:rsidR="00D95F58" w:rsidRPr="00172FAD" w:rsidRDefault="00D95F58" w:rsidP="00D95F58">
      <w:pPr>
        <w:numPr>
          <w:ilvl w:val="0"/>
          <w:numId w:val="14"/>
        </w:numPr>
        <w:spacing w:after="7" w:line="240" w:lineRule="auto"/>
        <w:ind w:hanging="360"/>
        <w:rPr>
          <w:sz w:val="22"/>
        </w:rPr>
      </w:pPr>
      <w:r w:rsidRPr="00172FAD">
        <w:rPr>
          <w:sz w:val="22"/>
        </w:rPr>
        <w:t xml:space="preserve">On this page, you will be prompted to create a unique user ID &amp; password.  </w:t>
      </w:r>
    </w:p>
    <w:p w:rsidR="00D95F58" w:rsidRPr="00172FAD" w:rsidRDefault="00D95F58" w:rsidP="00D95F58">
      <w:pPr>
        <w:numPr>
          <w:ilvl w:val="0"/>
          <w:numId w:val="14"/>
        </w:numPr>
        <w:spacing w:line="240" w:lineRule="auto"/>
        <w:ind w:hanging="360"/>
        <w:rPr>
          <w:sz w:val="22"/>
        </w:rPr>
      </w:pPr>
      <w:r w:rsidRPr="00172FAD">
        <w:rPr>
          <w:sz w:val="22"/>
        </w:rPr>
        <w:t xml:space="preserve">Click register at the bottom.  </w:t>
      </w:r>
    </w:p>
    <w:p w:rsidR="00D95F58" w:rsidRPr="00172FAD" w:rsidRDefault="00D95F58" w:rsidP="00D95F58">
      <w:pPr>
        <w:spacing w:line="240" w:lineRule="auto"/>
        <w:ind w:left="-5"/>
        <w:rPr>
          <w:sz w:val="22"/>
        </w:rPr>
      </w:pPr>
      <w:r w:rsidRPr="00172FAD">
        <w:rPr>
          <w:sz w:val="22"/>
        </w:rPr>
        <w:t xml:space="preserve">Support services include:  </w:t>
      </w:r>
    </w:p>
    <w:p w:rsidR="00D95F58" w:rsidRPr="00172FAD" w:rsidRDefault="00D95F58" w:rsidP="00D95F58">
      <w:pPr>
        <w:numPr>
          <w:ilvl w:val="0"/>
          <w:numId w:val="15"/>
        </w:numPr>
        <w:spacing w:after="7" w:line="240" w:lineRule="auto"/>
        <w:ind w:hanging="360"/>
        <w:rPr>
          <w:sz w:val="22"/>
        </w:rPr>
      </w:pPr>
      <w:r w:rsidRPr="00172FAD">
        <w:rPr>
          <w:sz w:val="22"/>
        </w:rPr>
        <w:t xml:space="preserve">Immediate access to Masters-level counselors  </w:t>
      </w:r>
    </w:p>
    <w:p w:rsidR="00D95F58" w:rsidRPr="00172FAD" w:rsidRDefault="00D95F58" w:rsidP="00D95F58">
      <w:pPr>
        <w:numPr>
          <w:ilvl w:val="0"/>
          <w:numId w:val="15"/>
        </w:numPr>
        <w:spacing w:after="7" w:line="240" w:lineRule="auto"/>
        <w:ind w:hanging="360"/>
        <w:rPr>
          <w:sz w:val="22"/>
        </w:rPr>
      </w:pPr>
      <w:r w:rsidRPr="00172FAD">
        <w:rPr>
          <w:sz w:val="22"/>
        </w:rPr>
        <w:t>A nationwide network of licensed providers for one-on-one counseling</w:t>
      </w:r>
    </w:p>
    <w:p w:rsidR="00D95F58" w:rsidRPr="00172FAD" w:rsidRDefault="00D95F58" w:rsidP="00D95F58">
      <w:pPr>
        <w:numPr>
          <w:ilvl w:val="0"/>
          <w:numId w:val="15"/>
        </w:numPr>
        <w:spacing w:after="7" w:line="240" w:lineRule="auto"/>
        <w:ind w:hanging="360"/>
        <w:rPr>
          <w:sz w:val="22"/>
        </w:rPr>
      </w:pPr>
      <w:r w:rsidRPr="00172FAD">
        <w:rPr>
          <w:sz w:val="22"/>
        </w:rPr>
        <w:t xml:space="preserve">Online self-help tools  </w:t>
      </w:r>
    </w:p>
    <w:p w:rsidR="00D95F58" w:rsidRPr="00172FAD" w:rsidRDefault="00D95F58" w:rsidP="00D95F58">
      <w:pPr>
        <w:numPr>
          <w:ilvl w:val="0"/>
          <w:numId w:val="15"/>
        </w:numPr>
        <w:spacing w:after="7" w:line="240" w:lineRule="auto"/>
        <w:ind w:hanging="360"/>
        <w:rPr>
          <w:sz w:val="22"/>
        </w:rPr>
      </w:pPr>
      <w:r w:rsidRPr="00172FAD">
        <w:rPr>
          <w:sz w:val="22"/>
        </w:rPr>
        <w:t>Individualized assistance identifying up-to-date community-based agencies and organizations that can facilitate access to childcare, transportation and other daily living needs</w:t>
      </w:r>
    </w:p>
    <w:p w:rsidR="00D95F58" w:rsidRPr="00172FAD" w:rsidRDefault="00D95F58" w:rsidP="00D95F58">
      <w:pPr>
        <w:spacing w:after="7" w:line="240" w:lineRule="auto"/>
        <w:rPr>
          <w:sz w:val="22"/>
        </w:rPr>
      </w:pPr>
    </w:p>
    <w:p w:rsidR="00D95F58" w:rsidRPr="00172FAD" w:rsidRDefault="00D95F58" w:rsidP="00D95F58">
      <w:pPr>
        <w:pStyle w:val="Heading1"/>
        <w:ind w:left="-5"/>
        <w:rPr>
          <w:b w:val="0"/>
          <w:sz w:val="22"/>
        </w:rPr>
      </w:pPr>
      <w:r w:rsidRPr="00172FAD">
        <w:rPr>
          <w:b w:val="0"/>
          <w:sz w:val="22"/>
        </w:rPr>
        <w:t>A specialist can be reached by telephone at any time of day (including weekends and holidays) so that students have access to around-the-clock support, whether at school or at home. One-on-one counseling is available on an as-needed basis. Common reasons why students reach out to Student Resource Services include (but are not limited to): feelings of stress related to school, family, or work; struggles with depression or anxiety; relationship issues; drug or alcohol problems; childcare concerns; or financial troubles.</w:t>
      </w:r>
    </w:p>
    <w:p w:rsidR="0001089E" w:rsidRDefault="0001089E" w:rsidP="00D95F58"/>
    <w:p w:rsidR="00D95F58" w:rsidRPr="00172FAD" w:rsidRDefault="00D95F58" w:rsidP="00D95F58">
      <w:pPr>
        <w:pStyle w:val="Heading1"/>
        <w:ind w:left="-5"/>
        <w:rPr>
          <w:sz w:val="22"/>
        </w:rPr>
      </w:pPr>
      <w:r w:rsidRPr="00172FAD">
        <w:rPr>
          <w:sz w:val="22"/>
        </w:rPr>
        <w:t xml:space="preserve">Carnegie Units/Hours </w:t>
      </w:r>
    </w:p>
    <w:p w:rsidR="00D95F58" w:rsidRPr="001758C9" w:rsidRDefault="00D95F58" w:rsidP="001758C9">
      <w:pPr>
        <w:rPr>
          <w:sz w:val="22"/>
        </w:rPr>
      </w:pPr>
      <w:r w:rsidRPr="00172FAD">
        <w:rPr>
          <w:sz w:val="22"/>
        </w:rPr>
        <w:t>___________________________________________________________________________</w:t>
      </w:r>
      <w:r>
        <w:rPr>
          <w:sz w:val="22"/>
        </w:rPr>
        <w:t>_______________________</w:t>
      </w:r>
      <w:r w:rsidRPr="00172FAD">
        <w:rPr>
          <w:sz w:val="22"/>
        </w:rPr>
        <w:t>The Carnegie unit formula applies to all for-credit courses offered by the college. This formula directly</w:t>
      </w:r>
      <w:r w:rsidRPr="00D95F58">
        <w:rPr>
          <w:b/>
          <w:sz w:val="22"/>
        </w:rPr>
        <w:t xml:space="preserve"> </w:t>
      </w:r>
      <w:r w:rsidRPr="00172FAD">
        <w:rPr>
          <w:sz w:val="22"/>
        </w:rPr>
        <w:t xml:space="preserve">relates to instructional assignments, both in and out of class. The Carnegie formula requires two hours of outside work for very one-hour of in-class didactic instruction. For example, in a 3-unit class that meets three hours per week, students should expect to perform 6 hours of outside work. The following </w:t>
      </w:r>
      <w:r w:rsidRPr="00172FAD">
        <w:rPr>
          <w:sz w:val="22"/>
        </w:rPr>
        <w:lastRenderedPageBreak/>
        <w:t>formulas are used to approximate the amount of time the average student will need to complete assignments:</w:t>
      </w:r>
    </w:p>
    <w:tbl>
      <w:tblPr>
        <w:tblStyle w:val="TableGrid1"/>
        <w:tblpPr w:vertAnchor="page" w:horzAnchor="page" w:tblpX="732" w:tblpY="1265"/>
        <w:tblOverlap w:val="never"/>
        <w:tblW w:w="11014" w:type="dxa"/>
        <w:tblInd w:w="0" w:type="dxa"/>
        <w:tblCellMar>
          <w:top w:w="8" w:type="dxa"/>
          <w:left w:w="110" w:type="dxa"/>
          <w:right w:w="60" w:type="dxa"/>
        </w:tblCellMar>
        <w:tblLook w:val="04A0" w:firstRow="1" w:lastRow="0" w:firstColumn="1" w:lastColumn="0" w:noHBand="0" w:noVBand="1"/>
      </w:tblPr>
      <w:tblGrid>
        <w:gridCol w:w="1638"/>
        <w:gridCol w:w="2069"/>
        <w:gridCol w:w="2700"/>
        <w:gridCol w:w="4607"/>
      </w:tblGrid>
      <w:tr w:rsidR="001758C9" w:rsidRPr="00172FAD" w:rsidTr="76D3B09D">
        <w:trPr>
          <w:trHeight w:val="299"/>
        </w:trPr>
        <w:tc>
          <w:tcPr>
            <w:tcW w:w="37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87ED5"/>
          </w:tcPr>
          <w:p w:rsidR="001758C9" w:rsidRPr="00172FAD" w:rsidRDefault="76D3B09D" w:rsidP="001758C9">
            <w:pPr>
              <w:spacing w:after="0" w:line="240" w:lineRule="auto"/>
              <w:ind w:left="0" w:right="53" w:firstLine="0"/>
              <w:jc w:val="center"/>
              <w:rPr>
                <w:sz w:val="22"/>
              </w:rPr>
            </w:pPr>
            <w:r w:rsidRPr="76D3B09D">
              <w:rPr>
                <w:b/>
                <w:bCs/>
                <w:color w:val="FFFFFF" w:themeColor="background1"/>
                <w:sz w:val="22"/>
              </w:rPr>
              <w:t xml:space="preserve">Reading Assignments </w:t>
            </w:r>
          </w:p>
        </w:tc>
        <w:tc>
          <w:tcPr>
            <w:tcW w:w="73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87ED5"/>
          </w:tcPr>
          <w:p w:rsidR="001758C9" w:rsidRPr="00172FAD" w:rsidRDefault="76D3B09D" w:rsidP="001758C9">
            <w:pPr>
              <w:spacing w:after="0" w:line="240" w:lineRule="auto"/>
              <w:ind w:left="0" w:right="55" w:firstLine="0"/>
              <w:jc w:val="center"/>
              <w:rPr>
                <w:sz w:val="22"/>
              </w:rPr>
            </w:pPr>
            <w:r w:rsidRPr="76D3B09D">
              <w:rPr>
                <w:b/>
                <w:bCs/>
                <w:color w:val="FFFFFF" w:themeColor="background1"/>
                <w:sz w:val="22"/>
              </w:rPr>
              <w:t xml:space="preserve">Written Assignments </w:t>
            </w:r>
          </w:p>
        </w:tc>
      </w:tr>
      <w:tr w:rsidR="001758C9" w:rsidRPr="00172FAD" w:rsidTr="76D3B09D">
        <w:trPr>
          <w:trHeight w:val="299"/>
        </w:trPr>
        <w:tc>
          <w:tcPr>
            <w:tcW w:w="16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CAF9"/>
          </w:tcPr>
          <w:p w:rsidR="001758C9" w:rsidRPr="00172FAD" w:rsidRDefault="001758C9" w:rsidP="001758C9">
            <w:pPr>
              <w:spacing w:after="0" w:line="240" w:lineRule="auto"/>
              <w:ind w:left="24" w:firstLine="0"/>
              <w:rPr>
                <w:sz w:val="22"/>
              </w:rPr>
            </w:pPr>
            <w:r w:rsidRPr="00172FAD">
              <w:rPr>
                <w:b/>
                <w:sz w:val="22"/>
              </w:rPr>
              <w:t xml:space="preserve">Reading Level </w:t>
            </w:r>
          </w:p>
        </w:tc>
        <w:tc>
          <w:tcPr>
            <w:tcW w:w="20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CAF9"/>
          </w:tcPr>
          <w:p w:rsidR="001758C9" w:rsidRPr="00172FAD" w:rsidRDefault="001758C9" w:rsidP="001758C9">
            <w:pPr>
              <w:spacing w:after="0" w:line="240" w:lineRule="auto"/>
              <w:ind w:left="31" w:firstLine="0"/>
              <w:rPr>
                <w:sz w:val="22"/>
              </w:rPr>
            </w:pPr>
            <w:r w:rsidRPr="00172FAD">
              <w:rPr>
                <w:b/>
                <w:sz w:val="22"/>
              </w:rPr>
              <w:t xml:space="preserve">Hours/Pages Read </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CAF9"/>
          </w:tcPr>
          <w:p w:rsidR="001758C9" w:rsidRPr="00172FAD" w:rsidRDefault="001758C9" w:rsidP="001758C9">
            <w:pPr>
              <w:spacing w:after="0" w:line="240" w:lineRule="auto"/>
              <w:ind w:left="0" w:right="55" w:firstLine="0"/>
              <w:jc w:val="center"/>
              <w:rPr>
                <w:sz w:val="22"/>
              </w:rPr>
            </w:pPr>
            <w:r w:rsidRPr="00172FAD">
              <w:rPr>
                <w:b/>
                <w:sz w:val="22"/>
              </w:rPr>
              <w:t xml:space="preserve">Writing Level </w:t>
            </w:r>
          </w:p>
        </w:tc>
        <w:tc>
          <w:tcPr>
            <w:tcW w:w="46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CAF9"/>
          </w:tcPr>
          <w:p w:rsidR="001758C9" w:rsidRPr="00172FAD" w:rsidRDefault="001758C9" w:rsidP="001758C9">
            <w:pPr>
              <w:spacing w:after="0" w:line="240" w:lineRule="auto"/>
              <w:ind w:left="0" w:right="50" w:firstLine="0"/>
              <w:jc w:val="center"/>
              <w:rPr>
                <w:sz w:val="22"/>
              </w:rPr>
            </w:pPr>
            <w:r w:rsidRPr="00172FAD">
              <w:rPr>
                <w:b/>
                <w:sz w:val="22"/>
              </w:rPr>
              <w:t xml:space="preserve">Hours/Pages Written </w:t>
            </w:r>
          </w:p>
        </w:tc>
      </w:tr>
      <w:tr w:rsidR="001758C9" w:rsidRPr="00172FAD" w:rsidTr="76D3B09D">
        <w:trPr>
          <w:trHeight w:val="299"/>
        </w:trPr>
        <w:tc>
          <w:tcPr>
            <w:tcW w:w="16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4" w:firstLine="0"/>
              <w:jc w:val="center"/>
              <w:rPr>
                <w:sz w:val="22"/>
              </w:rPr>
            </w:pPr>
            <w:r w:rsidRPr="00172FAD">
              <w:rPr>
                <w:sz w:val="22"/>
              </w:rPr>
              <w:t xml:space="preserve">Easy </w:t>
            </w:r>
          </w:p>
        </w:tc>
        <w:tc>
          <w:tcPr>
            <w:tcW w:w="2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77" w:firstLine="0"/>
              <w:rPr>
                <w:sz w:val="22"/>
              </w:rPr>
            </w:pPr>
            <w:r w:rsidRPr="00172FAD">
              <w:rPr>
                <w:sz w:val="22"/>
              </w:rPr>
              <w:t xml:space="preserve">1 hour / 30 pages </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6" w:firstLine="0"/>
              <w:jc w:val="center"/>
              <w:rPr>
                <w:sz w:val="22"/>
              </w:rPr>
            </w:pPr>
            <w:r w:rsidRPr="00172FAD">
              <w:rPr>
                <w:sz w:val="22"/>
              </w:rPr>
              <w:t xml:space="preserve">Easy </w:t>
            </w:r>
          </w:p>
        </w:tc>
        <w:tc>
          <w:tcPr>
            <w:tcW w:w="46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0" w:firstLine="0"/>
              <w:jc w:val="center"/>
              <w:rPr>
                <w:sz w:val="22"/>
              </w:rPr>
            </w:pPr>
            <w:r w:rsidRPr="00172FAD">
              <w:rPr>
                <w:sz w:val="22"/>
              </w:rPr>
              <w:t xml:space="preserve">1 hour / 2 pages (500 Words) </w:t>
            </w:r>
          </w:p>
        </w:tc>
      </w:tr>
      <w:tr w:rsidR="001758C9" w:rsidRPr="00172FAD" w:rsidTr="76D3B09D">
        <w:trPr>
          <w:trHeight w:val="298"/>
        </w:trPr>
        <w:tc>
          <w:tcPr>
            <w:tcW w:w="16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3" w:firstLine="0"/>
              <w:jc w:val="center"/>
              <w:rPr>
                <w:sz w:val="22"/>
              </w:rPr>
            </w:pPr>
            <w:r w:rsidRPr="00172FAD">
              <w:rPr>
                <w:sz w:val="22"/>
              </w:rPr>
              <w:t xml:space="preserve">Text </w:t>
            </w:r>
          </w:p>
        </w:tc>
        <w:tc>
          <w:tcPr>
            <w:tcW w:w="2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77" w:firstLine="0"/>
              <w:rPr>
                <w:sz w:val="22"/>
              </w:rPr>
            </w:pPr>
            <w:r w:rsidRPr="00172FAD">
              <w:rPr>
                <w:sz w:val="22"/>
              </w:rPr>
              <w:t xml:space="preserve">1 hour / 20 pages </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7" w:firstLine="0"/>
              <w:jc w:val="center"/>
              <w:rPr>
                <w:sz w:val="22"/>
              </w:rPr>
            </w:pPr>
            <w:r w:rsidRPr="00172FAD">
              <w:rPr>
                <w:sz w:val="22"/>
              </w:rPr>
              <w:t xml:space="preserve">Guided Response </w:t>
            </w:r>
          </w:p>
        </w:tc>
        <w:tc>
          <w:tcPr>
            <w:tcW w:w="46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0" w:firstLine="0"/>
              <w:jc w:val="center"/>
              <w:rPr>
                <w:sz w:val="22"/>
              </w:rPr>
            </w:pPr>
            <w:r w:rsidRPr="00172FAD">
              <w:rPr>
                <w:sz w:val="22"/>
              </w:rPr>
              <w:t xml:space="preserve">1 hour / 1.5 pages (375 words) </w:t>
            </w:r>
          </w:p>
        </w:tc>
      </w:tr>
      <w:tr w:rsidR="001758C9" w:rsidRPr="00172FAD" w:rsidTr="76D3B09D">
        <w:trPr>
          <w:trHeight w:val="298"/>
        </w:trPr>
        <w:tc>
          <w:tcPr>
            <w:tcW w:w="16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3" w:firstLine="0"/>
              <w:jc w:val="center"/>
              <w:rPr>
                <w:sz w:val="22"/>
              </w:rPr>
            </w:pPr>
            <w:r w:rsidRPr="00172FAD">
              <w:rPr>
                <w:sz w:val="22"/>
              </w:rPr>
              <w:t xml:space="preserve">Technical </w:t>
            </w:r>
          </w:p>
        </w:tc>
        <w:tc>
          <w:tcPr>
            <w:tcW w:w="2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77" w:firstLine="0"/>
              <w:rPr>
                <w:sz w:val="22"/>
              </w:rPr>
            </w:pPr>
            <w:r w:rsidRPr="00172FAD">
              <w:rPr>
                <w:sz w:val="22"/>
              </w:rPr>
              <w:t xml:space="preserve">1 hour / 15 pages </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7" w:firstLine="0"/>
              <w:jc w:val="center"/>
              <w:rPr>
                <w:sz w:val="22"/>
              </w:rPr>
            </w:pPr>
            <w:r w:rsidRPr="00172FAD">
              <w:rPr>
                <w:sz w:val="22"/>
              </w:rPr>
              <w:t xml:space="preserve">Research-Based </w:t>
            </w:r>
          </w:p>
        </w:tc>
        <w:tc>
          <w:tcPr>
            <w:tcW w:w="46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0" w:firstLine="0"/>
              <w:jc w:val="center"/>
              <w:rPr>
                <w:sz w:val="22"/>
              </w:rPr>
            </w:pPr>
            <w:r w:rsidRPr="00172FAD">
              <w:rPr>
                <w:sz w:val="22"/>
              </w:rPr>
              <w:t xml:space="preserve">1 hour / 1.5 pages (375 words) </w:t>
            </w:r>
          </w:p>
        </w:tc>
      </w:tr>
      <w:tr w:rsidR="001758C9" w:rsidRPr="00172FAD" w:rsidTr="76D3B09D">
        <w:trPr>
          <w:trHeight w:val="298"/>
        </w:trPr>
        <w:tc>
          <w:tcPr>
            <w:tcW w:w="16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4" w:firstLine="0"/>
              <w:jc w:val="center"/>
              <w:rPr>
                <w:sz w:val="22"/>
              </w:rPr>
            </w:pPr>
            <w:r w:rsidRPr="00172FAD">
              <w:rPr>
                <w:sz w:val="22"/>
              </w:rPr>
              <w:t xml:space="preserve">Graduate </w:t>
            </w:r>
          </w:p>
        </w:tc>
        <w:tc>
          <w:tcPr>
            <w:tcW w:w="2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77" w:firstLine="0"/>
              <w:rPr>
                <w:sz w:val="22"/>
              </w:rPr>
            </w:pPr>
            <w:r w:rsidRPr="00172FAD">
              <w:rPr>
                <w:sz w:val="22"/>
              </w:rPr>
              <w:t xml:space="preserve">1 hour / 15 pages </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firstLine="0"/>
              <w:rPr>
                <w:sz w:val="22"/>
              </w:rPr>
            </w:pPr>
            <w:r w:rsidRPr="00172FAD">
              <w:rPr>
                <w:sz w:val="22"/>
              </w:rPr>
              <w:t xml:space="preserve">Analytical (Documented) </w:t>
            </w:r>
          </w:p>
        </w:tc>
        <w:tc>
          <w:tcPr>
            <w:tcW w:w="46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0" w:firstLine="0"/>
              <w:jc w:val="center"/>
              <w:rPr>
                <w:sz w:val="22"/>
              </w:rPr>
            </w:pPr>
            <w:r w:rsidRPr="00172FAD">
              <w:rPr>
                <w:sz w:val="22"/>
              </w:rPr>
              <w:t xml:space="preserve">1 hour / 1 page (250 words) </w:t>
            </w:r>
          </w:p>
        </w:tc>
      </w:tr>
      <w:tr w:rsidR="001758C9" w:rsidRPr="00172FAD" w:rsidTr="76D3B09D">
        <w:trPr>
          <w:trHeight w:val="298"/>
        </w:trPr>
        <w:tc>
          <w:tcPr>
            <w:tcW w:w="16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2" w:firstLine="0"/>
              <w:jc w:val="center"/>
              <w:rPr>
                <w:sz w:val="22"/>
              </w:rPr>
            </w:pPr>
            <w:r w:rsidRPr="00172FAD">
              <w:rPr>
                <w:sz w:val="22"/>
              </w:rPr>
              <w:t xml:space="preserve"> </w:t>
            </w:r>
          </w:p>
        </w:tc>
        <w:tc>
          <w:tcPr>
            <w:tcW w:w="2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1" w:firstLine="0"/>
              <w:jc w:val="center"/>
              <w:rPr>
                <w:sz w:val="22"/>
              </w:rPr>
            </w:pPr>
            <w:r w:rsidRPr="00172FAD">
              <w:rPr>
                <w:sz w:val="22"/>
              </w:rPr>
              <w:t xml:space="preserve"> </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7" w:firstLine="0"/>
              <w:jc w:val="center"/>
              <w:rPr>
                <w:sz w:val="22"/>
              </w:rPr>
            </w:pPr>
            <w:r w:rsidRPr="00172FAD">
              <w:rPr>
                <w:sz w:val="22"/>
              </w:rPr>
              <w:t xml:space="preserve">Original Research </w:t>
            </w:r>
          </w:p>
        </w:tc>
        <w:tc>
          <w:tcPr>
            <w:tcW w:w="46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0" w:firstLine="0"/>
              <w:jc w:val="center"/>
              <w:rPr>
                <w:sz w:val="22"/>
              </w:rPr>
            </w:pPr>
            <w:r w:rsidRPr="00172FAD">
              <w:rPr>
                <w:sz w:val="22"/>
              </w:rPr>
              <w:t xml:space="preserve">1 hour / 1 page (250 words) </w:t>
            </w:r>
          </w:p>
        </w:tc>
      </w:tr>
    </w:tbl>
    <w:p w:rsidR="001758C9" w:rsidRPr="00172FAD" w:rsidRDefault="001758C9" w:rsidP="001758C9">
      <w:pPr>
        <w:ind w:left="0" w:firstLine="0"/>
        <w:rPr>
          <w:sz w:val="22"/>
        </w:rPr>
      </w:pPr>
    </w:p>
    <w:p w:rsidR="001758C9" w:rsidRPr="00172FAD" w:rsidRDefault="001758C9" w:rsidP="001758C9">
      <w:pPr>
        <w:pStyle w:val="Heading1"/>
        <w:spacing w:after="262"/>
        <w:ind w:left="-5"/>
        <w:rPr>
          <w:sz w:val="22"/>
        </w:rPr>
      </w:pPr>
      <w:r w:rsidRPr="00172FAD">
        <w:rPr>
          <w:sz w:val="22"/>
        </w:rPr>
        <w:t xml:space="preserve">Library Resources </w:t>
      </w:r>
    </w:p>
    <w:p w:rsidR="001758C9" w:rsidRPr="00172FAD" w:rsidRDefault="001758C9" w:rsidP="001758C9">
      <w:pPr>
        <w:ind w:left="0" w:firstLine="0"/>
        <w:rPr>
          <w:sz w:val="22"/>
        </w:rPr>
      </w:pPr>
      <w:r w:rsidRPr="00172FAD">
        <w:rPr>
          <w:sz w:val="22"/>
        </w:rPr>
        <w:t>__________________________________________________________________________</w:t>
      </w:r>
      <w:r>
        <w:rPr>
          <w:sz w:val="22"/>
        </w:rPr>
        <w:t>________________________</w:t>
      </w:r>
    </w:p>
    <w:p w:rsidR="001758C9" w:rsidRPr="00172FAD" w:rsidRDefault="001758C9" w:rsidP="001758C9">
      <w:pPr>
        <w:spacing w:line="240" w:lineRule="auto"/>
        <w:ind w:left="-5"/>
        <w:rPr>
          <w:sz w:val="22"/>
        </w:rPr>
      </w:pPr>
      <w:r w:rsidRPr="00172FAD">
        <w:rPr>
          <w:sz w:val="22"/>
        </w:rPr>
        <w:t xml:space="preserve">E-resources at Pacific College of Oriental Medicine libraries are available to users on or off campus from the library’s web page. These e-resources include access to online full-text journals, databases with full-text articles, and e-book collections of textbooks.  </w:t>
      </w:r>
    </w:p>
    <w:p w:rsidR="001758C9" w:rsidRDefault="016AA222" w:rsidP="016AA222">
      <w:pPr>
        <w:rPr>
          <w:sz w:val="22"/>
        </w:rPr>
      </w:pPr>
      <w:r w:rsidRPr="016AA222">
        <w:rPr>
          <w:sz w:val="22"/>
        </w:rPr>
        <w:t xml:space="preserve">E-Books includes access to major publications in the Ebrary Academic Complete Collection and the OVID </w:t>
      </w:r>
      <w:proofErr w:type="spellStart"/>
      <w:r w:rsidRPr="016AA222">
        <w:rPr>
          <w:sz w:val="22"/>
        </w:rPr>
        <w:t>ebooks</w:t>
      </w:r>
      <w:proofErr w:type="spellEnd"/>
      <w:r w:rsidRPr="016AA222">
        <w:rPr>
          <w:sz w:val="22"/>
        </w:rPr>
        <w:t xml:space="preserve"> of TCM. Ebrary has over 100,000 textbook titles on general education topics, as well as health sciences, massage therapy, and alternative &amp; integrative medicine. The OVID eBooks of TCM includes over 100 major books from the People’s Medical Publishing House. These collections are searchable by keyword, subject, title or author. For example, you can select a title, open the book, and view and select chapters to download, read, print, or study. The EBooks portal also includes online books from universities and publishers, and dissertation style guides. Off-campus access to proprietary systems such as Ebrary, OVID </w:t>
      </w:r>
      <w:proofErr w:type="spellStart"/>
      <w:r w:rsidRPr="016AA222">
        <w:rPr>
          <w:sz w:val="22"/>
        </w:rPr>
        <w:t>EBooks</w:t>
      </w:r>
      <w:proofErr w:type="spellEnd"/>
      <w:r w:rsidRPr="016AA222">
        <w:rPr>
          <w:sz w:val="22"/>
        </w:rPr>
        <w:t xml:space="preserve">, ProQuest, and others requires a user login through </w:t>
      </w:r>
      <w:proofErr w:type="spellStart"/>
      <w:r w:rsidRPr="016AA222">
        <w:rPr>
          <w:sz w:val="22"/>
        </w:rPr>
        <w:t>MyPCOM</w:t>
      </w:r>
      <w:proofErr w:type="spellEnd"/>
      <w:r w:rsidRPr="016AA222">
        <w:rPr>
          <w:sz w:val="22"/>
        </w:rPr>
        <w:t xml:space="preserve">, or access codes.  </w:t>
      </w:r>
    </w:p>
    <w:p w:rsidR="001758C9" w:rsidRPr="00172FAD" w:rsidRDefault="001758C9" w:rsidP="001758C9">
      <w:pPr>
        <w:spacing w:line="240" w:lineRule="auto"/>
        <w:ind w:left="-5"/>
        <w:rPr>
          <w:sz w:val="22"/>
        </w:rPr>
      </w:pPr>
      <w:r w:rsidRPr="00172FAD">
        <w:rPr>
          <w:sz w:val="22"/>
        </w:rPr>
        <w:t>Online tutorials for database searching include the PCOM Health Information Literacy tutorials, the online catalog, and the NLM Quick Tours section. Hands-on training is also available. The online catalog is open to public-access searching of printed and non-printed materials including books;</w:t>
      </w:r>
      <w:r>
        <w:rPr>
          <w:sz w:val="22"/>
        </w:rPr>
        <w:t xml:space="preserve"> </w:t>
      </w:r>
      <w:r w:rsidRPr="00172FAD">
        <w:rPr>
          <w:sz w:val="22"/>
        </w:rPr>
        <w:t xml:space="preserve">journals; media such as CDs, DVDs, and videos; and anatomical models that can be borrowed or requested. </w:t>
      </w:r>
    </w:p>
    <w:p w:rsidR="001758C9" w:rsidRDefault="001758C9" w:rsidP="001758C9"/>
    <w:sectPr w:rsidR="001758C9" w:rsidSect="00880415">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7F3B" w:rsidRDefault="001E7F3B" w:rsidP="0001089E">
      <w:pPr>
        <w:spacing w:after="0" w:line="240" w:lineRule="auto"/>
      </w:pPr>
      <w:r>
        <w:separator/>
      </w:r>
    </w:p>
  </w:endnote>
  <w:endnote w:type="continuationSeparator" w:id="0">
    <w:p w:rsidR="001E7F3B" w:rsidRDefault="001E7F3B" w:rsidP="0001089E">
      <w:pPr>
        <w:spacing w:after="0" w:line="240" w:lineRule="auto"/>
      </w:pPr>
      <w:r>
        <w:continuationSeparator/>
      </w:r>
    </w:p>
  </w:endnote>
  <w:endnote w:type="continuationNotice" w:id="1">
    <w:p w:rsidR="001E7F3B" w:rsidRDefault="001E7F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entury Gothic,,DengXian">
    <w:altName w:val="Century Gothic"/>
    <w:panose1 w:val="00000000000000000000"/>
    <w:charset w:val="00"/>
    <w:family w:val="roman"/>
    <w:notTrueType/>
    <w:pitch w:val="default"/>
  </w:font>
  <w:font w:name="Times New Roman,DengXian">
    <w:altName w:val="Times New Roman"/>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87E" w:rsidRDefault="003C487E" w:rsidP="007B65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C487E" w:rsidRDefault="003C487E" w:rsidP="003C487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87E" w:rsidRDefault="003C487E" w:rsidP="007B65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E33C1">
      <w:rPr>
        <w:rStyle w:val="PageNumber"/>
        <w:noProof/>
      </w:rPr>
      <w:t>11</w:t>
    </w:r>
    <w:r>
      <w:rPr>
        <w:rStyle w:val="PageNumber"/>
      </w:rPr>
      <w:fldChar w:fldCharType="end"/>
    </w:r>
  </w:p>
  <w:p w:rsidR="003C487E" w:rsidRDefault="003C487E" w:rsidP="003C487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089E" w:rsidRPr="0001089E" w:rsidRDefault="00F422C2" w:rsidP="0001089E">
    <w:pPr>
      <w:pStyle w:val="Footer"/>
      <w:jc w:val="right"/>
      <w:rPr>
        <w:szCs w:val="20"/>
      </w:rPr>
    </w:pPr>
    <w:r>
      <w:rPr>
        <w:b/>
        <w:bCs/>
        <w:color w:val="619DD1"/>
      </w:rPr>
      <w:t>Winter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7F3B" w:rsidRDefault="001E7F3B" w:rsidP="0001089E">
      <w:pPr>
        <w:spacing w:after="0" w:line="240" w:lineRule="auto"/>
      </w:pPr>
      <w:r>
        <w:separator/>
      </w:r>
    </w:p>
  </w:footnote>
  <w:footnote w:type="continuationSeparator" w:id="0">
    <w:p w:rsidR="001E7F3B" w:rsidRDefault="001E7F3B" w:rsidP="0001089E">
      <w:pPr>
        <w:spacing w:after="0" w:line="240" w:lineRule="auto"/>
      </w:pPr>
      <w:r>
        <w:continuationSeparator/>
      </w:r>
    </w:p>
  </w:footnote>
  <w:footnote w:type="continuationNotice" w:id="1">
    <w:p w:rsidR="001E7F3B" w:rsidRDefault="001E7F3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1E32" w:rsidRDefault="00281E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089E" w:rsidRDefault="028CD9CE" w:rsidP="0001089E">
    <w:pPr>
      <w:pStyle w:val="Header"/>
      <w:jc w:val="right"/>
    </w:pPr>
    <w:r w:rsidRPr="028CD9CE">
      <w:rPr>
        <w:color w:val="619DD1"/>
      </w:rPr>
      <w:t>APPLICATIONS OF INTER-PROFESSIONAL COMMUNICATION |</w:t>
    </w:r>
    <w:ins w:id="269" w:author="Miles Exner" w:date="2018-11-14T11:12:00Z">
      <w:r w:rsidR="00AE4826" w:rsidRPr="00AE4826">
        <w:rPr>
          <w:color w:val="619DD1"/>
        </w:rPr>
        <w:t xml:space="preserve"> </w:t>
      </w:r>
    </w:ins>
    <w:del w:id="270" w:author="Miles Exner" w:date="2018-11-14T11:12:00Z">
      <w:r w:rsidRPr="028CD9CE" w:rsidDel="00AE4826">
        <w:rPr>
          <w:color w:val="619DD1"/>
        </w:rPr>
        <w:delText>GRIEVE</w:delText>
      </w:r>
    </w:del>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089E" w:rsidRDefault="0001089E" w:rsidP="0001089E">
    <w:pPr>
      <w:spacing w:after="0" w:line="240" w:lineRule="auto"/>
      <w:ind w:left="0" w:firstLine="0"/>
    </w:pPr>
    <w:r>
      <w:rPr>
        <w:noProof/>
      </w:rPr>
      <w:drawing>
        <wp:anchor distT="0" distB="0" distL="114300" distR="114300" simplePos="0" relativeHeight="251658240" behindDoc="0" locked="0" layoutInCell="1" allowOverlap="0" wp14:anchorId="2F8143DD" wp14:editId="0D153367">
          <wp:simplePos x="0" y="0"/>
          <wp:positionH relativeFrom="column">
            <wp:posOffset>3985260</wp:posOffset>
          </wp:positionH>
          <wp:positionV relativeFrom="paragraph">
            <wp:posOffset>0</wp:posOffset>
          </wp:positionV>
          <wp:extent cx="2874010" cy="67056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2874010" cy="670560"/>
                  </a:xfrm>
                  <a:prstGeom prst="rect">
                    <a:avLst/>
                  </a:prstGeom>
                </pic:spPr>
              </pic:pic>
            </a:graphicData>
          </a:graphic>
        </wp:anchor>
      </w:drawing>
    </w:r>
    <w:r w:rsidRPr="76D3B09D">
      <w:rPr>
        <w:b/>
        <w:bCs/>
        <w:color w:val="619DD1"/>
        <w:sz w:val="36"/>
        <w:szCs w:val="36"/>
      </w:rPr>
      <w:t>Applications of Inter-Professional</w:t>
    </w:r>
    <w:r>
      <w:rPr>
        <w:noProof/>
        <w:lang w:eastAsia="zh-CN"/>
      </w:rPr>
      <w:t xml:space="preserve"> </w:t>
    </w:r>
    <w:r w:rsidRPr="76D3B09D">
      <w:rPr>
        <w:b/>
        <w:bCs/>
        <w:color w:val="619DD1"/>
        <w:sz w:val="36"/>
        <w:szCs w:val="36"/>
      </w:rPr>
      <w:t xml:space="preserve"> </w:t>
    </w:r>
  </w:p>
  <w:p w:rsidR="0001089E" w:rsidRDefault="028CD9CE" w:rsidP="028CD9CE">
    <w:pPr>
      <w:rPr>
        <w:b/>
        <w:bCs/>
        <w:color w:val="619DD1"/>
        <w:sz w:val="36"/>
        <w:szCs w:val="36"/>
      </w:rPr>
    </w:pPr>
    <w:r w:rsidRPr="028CD9CE">
      <w:rPr>
        <w:b/>
        <w:bCs/>
        <w:color w:val="619DD1"/>
        <w:sz w:val="36"/>
        <w:szCs w:val="36"/>
      </w:rPr>
      <w:t>Communication CL830</w:t>
    </w:r>
  </w:p>
  <w:p w:rsidR="001C308B" w:rsidRDefault="001C308B" w:rsidP="001C308B">
    <w:pPr>
      <w:pStyle w:val="ContactDetails"/>
      <w:rPr>
        <w:ins w:id="271" w:author="Miles Exner" w:date="2018-11-14T10:58:00Z"/>
      </w:rPr>
    </w:pPr>
    <w:bookmarkStart w:id="272" w:name="_Hlk529957262"/>
    <w:ins w:id="273" w:author="Miles Exner" w:date="2018-11-14T10:59:00Z">
      <w:r>
        <w:t xml:space="preserve"> </w:t>
      </w:r>
    </w:ins>
    <w:bookmarkEnd w:id="272"/>
    <w:ins w:id="274" w:author="Miles Exner" w:date="2018-11-14T10:58:00Z">
      <w:r>
        <w:t xml:space="preserve">| </w:t>
      </w:r>
    </w:ins>
  </w:p>
  <w:p w:rsidR="0001089E" w:rsidRPr="00F77F56" w:rsidDel="001C308B" w:rsidRDefault="028CD9CE" w:rsidP="028CD9CE">
    <w:pPr>
      <w:spacing w:after="0" w:line="259" w:lineRule="auto"/>
      <w:ind w:left="0" w:firstLine="0"/>
      <w:rPr>
        <w:del w:id="275" w:author="Miles Exner" w:date="2018-11-14T10:58:00Z"/>
        <w:b/>
        <w:bCs/>
        <w:color w:val="9454C3"/>
        <w:sz w:val="18"/>
        <w:szCs w:val="18"/>
        <w:u w:val="single"/>
      </w:rPr>
    </w:pPr>
    <w:del w:id="276" w:author="Miles Exner" w:date="2018-11-14T10:58:00Z">
      <w:r w:rsidRPr="028CD9CE" w:rsidDel="001C308B">
        <w:rPr>
          <w:b/>
          <w:bCs/>
          <w:sz w:val="18"/>
          <w:szCs w:val="18"/>
        </w:rPr>
        <w:delText xml:space="preserve">Thomas Grieve DC, </w:delText>
      </w:r>
      <w:r w:rsidRPr="028CD9CE" w:rsidDel="001C308B">
        <w:rPr>
          <w:b/>
          <w:bCs/>
          <w:color w:val="000000" w:themeColor="text1"/>
          <w:sz w:val="18"/>
          <w:szCs w:val="18"/>
        </w:rPr>
        <w:delText>MPH</w:delText>
      </w:r>
      <w:r w:rsidRPr="028CD9CE" w:rsidDel="001C308B">
        <w:rPr>
          <w:b/>
          <w:bCs/>
          <w:color w:val="9454C3"/>
          <w:sz w:val="18"/>
          <w:szCs w:val="18"/>
          <w:u w:val="single"/>
        </w:rPr>
        <w:delText>|tgrieve@pacificcollege.edu</w:delText>
      </w:r>
      <w:r w:rsidRPr="028CD9CE" w:rsidDel="001C308B">
        <w:rPr>
          <w:b/>
          <w:bCs/>
          <w:sz w:val="18"/>
          <w:szCs w:val="18"/>
        </w:rPr>
        <w:delText xml:space="preserve"> </w:delText>
      </w:r>
    </w:del>
  </w:p>
  <w:p w:rsidR="0001089E" w:rsidRDefault="028CD9CE" w:rsidP="028CD9CE">
    <w:pPr>
      <w:spacing w:after="9" w:line="259" w:lineRule="auto"/>
      <w:ind w:left="0" w:firstLine="0"/>
      <w:rPr>
        <w:b/>
        <w:bCs/>
        <w:sz w:val="18"/>
        <w:szCs w:val="18"/>
      </w:rPr>
    </w:pPr>
    <w:r w:rsidRPr="028CD9CE">
      <w:rPr>
        <w:b/>
        <w:bCs/>
        <w:sz w:val="18"/>
        <w:szCs w:val="18"/>
      </w:rPr>
      <w:t>12.5 hours (10 synchronous weekly meetings)</w:t>
    </w:r>
  </w:p>
  <w:p w:rsidR="0001089E" w:rsidRDefault="028CD9CE" w:rsidP="028CD9CE">
    <w:pPr>
      <w:spacing w:after="9" w:line="259" w:lineRule="auto"/>
      <w:ind w:left="0" w:firstLine="0"/>
      <w:rPr>
        <w:b/>
        <w:bCs/>
        <w:sz w:val="18"/>
        <w:szCs w:val="18"/>
      </w:rPr>
    </w:pPr>
    <w:r w:rsidRPr="028CD9CE">
      <w:rPr>
        <w:b/>
        <w:bCs/>
        <w:sz w:val="18"/>
        <w:szCs w:val="18"/>
      </w:rPr>
      <w:t>42.5 hours asynchronous</w:t>
    </w:r>
    <w:ins w:id="277" w:author="Heather Klein" w:date="2018-10-12T07:41:00Z">
      <w:r w:rsidR="00E04F5E">
        <w:rPr>
          <w:b/>
          <w:bCs/>
          <w:sz w:val="18"/>
          <w:szCs w:val="18"/>
        </w:rPr>
        <w:t xml:space="preserve"> |Total </w:t>
      </w:r>
    </w:ins>
    <w:ins w:id="278" w:author="Heather Klein" w:date="2018-10-12T07:42:00Z">
      <w:r w:rsidR="00E04F5E">
        <w:rPr>
          <w:b/>
          <w:bCs/>
          <w:sz w:val="18"/>
          <w:szCs w:val="18"/>
        </w:rPr>
        <w:t>60 Course Hours</w:t>
      </w:r>
    </w:ins>
  </w:p>
  <w:p w:rsidR="0001089E" w:rsidRPr="0001089E" w:rsidRDefault="028CD9CE" w:rsidP="028CD9CE">
    <w:pPr>
      <w:spacing w:after="9" w:line="259" w:lineRule="auto"/>
      <w:rPr>
        <w:b/>
        <w:bCs/>
        <w:sz w:val="18"/>
        <w:szCs w:val="18"/>
      </w:rPr>
    </w:pPr>
    <w:del w:id="279" w:author="Miles Exner" w:date="2018-11-14T10:58:00Z">
      <w:r w:rsidRPr="028CD9CE" w:rsidDel="001C308B">
        <w:rPr>
          <w:b/>
          <w:bCs/>
          <w:sz w:val="18"/>
          <w:szCs w:val="18"/>
        </w:rPr>
        <w:delText>CL830.01</w:delText>
      </w:r>
    </w:del>
    <w:r w:rsidRPr="028CD9CE">
      <w:rPr>
        <w:b/>
        <w:bCs/>
        <w:sz w:val="18"/>
        <w:szCs w:val="18"/>
      </w:rPr>
      <w:t>|2 Units |</w:t>
    </w:r>
    <w:del w:id="280" w:author="Heather Klein" w:date="2018-10-12T07:42:00Z">
      <w:r w:rsidRPr="028CD9CE" w:rsidDel="00E04F5E">
        <w:rPr>
          <w:b/>
          <w:bCs/>
          <w:sz w:val="18"/>
          <w:szCs w:val="18"/>
        </w:rPr>
        <w:delText>Total 60 Course Hours</w:delText>
      </w:r>
    </w:del>
    <w:ins w:id="281" w:author="Heather Klein" w:date="2018-10-12T07:42:00Z">
      <w:r w:rsidR="00E04F5E">
        <w:rPr>
          <w:b/>
          <w:bCs/>
          <w:sz w:val="18"/>
          <w:szCs w:val="18"/>
        </w:rPr>
        <w:t>Winter 2019</w:t>
      </w:r>
    </w:ins>
  </w:p>
  <w:p w:rsidR="0001089E" w:rsidRDefault="000108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5AEC"/>
    <w:multiLevelType w:val="hybridMultilevel"/>
    <w:tmpl w:val="B17A458A"/>
    <w:lvl w:ilvl="0" w:tplc="4690553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01A123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100EBB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55CE92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86A50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C685C9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1C297B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98F15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CCF4D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2B390D"/>
    <w:multiLevelType w:val="hybridMultilevel"/>
    <w:tmpl w:val="D4B01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32F77"/>
    <w:multiLevelType w:val="hybridMultilevel"/>
    <w:tmpl w:val="9C18DE12"/>
    <w:lvl w:ilvl="0" w:tplc="03D68992">
      <w:start w:val="1"/>
      <w:numFmt w:val="lowerRoman"/>
      <w:lvlText w:val="%1."/>
      <w:lvlJc w:val="left"/>
      <w:pPr>
        <w:ind w:left="360"/>
      </w:pPr>
      <w:rPr>
        <w:rFonts w:ascii="Century Gothic" w:eastAsia="Century Gothic" w:hAnsi="Century Gothic" w:cs="Century Gothic"/>
        <w:b w:val="0"/>
        <w:i/>
        <w:iCs/>
        <w:strike w:val="0"/>
        <w:dstrike w:val="0"/>
        <w:color w:val="000000"/>
        <w:sz w:val="20"/>
        <w:szCs w:val="20"/>
        <w:u w:val="none" w:color="000000"/>
        <w:bdr w:val="none" w:sz="0" w:space="0" w:color="auto"/>
        <w:shd w:val="clear" w:color="auto" w:fill="auto"/>
        <w:vertAlign w:val="baseline"/>
      </w:rPr>
    </w:lvl>
    <w:lvl w:ilvl="1" w:tplc="BF92F2A8">
      <w:start w:val="1"/>
      <w:numFmt w:val="lowerLetter"/>
      <w:lvlText w:val="%2."/>
      <w:lvlJc w:val="left"/>
      <w:pPr>
        <w:ind w:left="705"/>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C21E90FE">
      <w:start w:val="1"/>
      <w:numFmt w:val="lowerRoman"/>
      <w:lvlText w:val="%3"/>
      <w:lvlJc w:val="left"/>
      <w:pPr>
        <w:ind w:left="144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07EC63D2">
      <w:start w:val="1"/>
      <w:numFmt w:val="decimal"/>
      <w:lvlText w:val="%4"/>
      <w:lvlJc w:val="left"/>
      <w:pPr>
        <w:ind w:left="216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F77A846A">
      <w:start w:val="1"/>
      <w:numFmt w:val="lowerLetter"/>
      <w:lvlText w:val="%5"/>
      <w:lvlJc w:val="left"/>
      <w:pPr>
        <w:ind w:left="288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6DE20146">
      <w:start w:val="1"/>
      <w:numFmt w:val="lowerRoman"/>
      <w:lvlText w:val="%6"/>
      <w:lvlJc w:val="left"/>
      <w:pPr>
        <w:ind w:left="360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2BB043B8">
      <w:start w:val="1"/>
      <w:numFmt w:val="decimal"/>
      <w:lvlText w:val="%7"/>
      <w:lvlJc w:val="left"/>
      <w:pPr>
        <w:ind w:left="432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4438A0A6">
      <w:start w:val="1"/>
      <w:numFmt w:val="lowerLetter"/>
      <w:lvlText w:val="%8"/>
      <w:lvlJc w:val="left"/>
      <w:pPr>
        <w:ind w:left="504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723CC6B0">
      <w:start w:val="1"/>
      <w:numFmt w:val="lowerRoman"/>
      <w:lvlText w:val="%9"/>
      <w:lvlJc w:val="left"/>
      <w:pPr>
        <w:ind w:left="576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62E65F2"/>
    <w:multiLevelType w:val="hybridMultilevel"/>
    <w:tmpl w:val="8242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5966E3"/>
    <w:multiLevelType w:val="hybridMultilevel"/>
    <w:tmpl w:val="A1525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B4913"/>
    <w:multiLevelType w:val="hybridMultilevel"/>
    <w:tmpl w:val="2C5881E2"/>
    <w:lvl w:ilvl="0" w:tplc="5704BC9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3B89E1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042A3E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25A223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D0828A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E62368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A2AFE5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03485B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0BAD8D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0200292"/>
    <w:multiLevelType w:val="hybridMultilevel"/>
    <w:tmpl w:val="10FC0A04"/>
    <w:lvl w:ilvl="0" w:tplc="937CA526">
      <w:start w:val="1"/>
      <w:numFmt w:val="lowerLetter"/>
      <w:lvlText w:val="(%1)"/>
      <w:lvlJc w:val="left"/>
      <w:pPr>
        <w:ind w:left="720" w:hanging="360"/>
      </w:pPr>
      <w:rPr>
        <w:rFonts w:ascii="Century Gothic" w:eastAsia="Century Gothic" w:hAnsi="Century Gothic" w:cs="Century Gothi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44553"/>
    <w:multiLevelType w:val="hybridMultilevel"/>
    <w:tmpl w:val="9B885E52"/>
    <w:lvl w:ilvl="0" w:tplc="DE947150">
      <w:start w:val="1"/>
      <w:numFmt w:val="decimal"/>
      <w:lvlText w:val="%1."/>
      <w:lvlJc w:val="left"/>
      <w:pPr>
        <w:ind w:left="7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1" w:tplc="63BECF18">
      <w:start w:val="1"/>
      <w:numFmt w:val="lowerLetter"/>
      <w:lvlText w:val="%2"/>
      <w:lvlJc w:val="left"/>
      <w:pPr>
        <w:ind w:left="14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2" w:tplc="4F305DE4">
      <w:start w:val="1"/>
      <w:numFmt w:val="lowerRoman"/>
      <w:lvlText w:val="%3"/>
      <w:lvlJc w:val="left"/>
      <w:pPr>
        <w:ind w:left="21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3" w:tplc="6888C13C">
      <w:start w:val="1"/>
      <w:numFmt w:val="decimal"/>
      <w:lvlText w:val="%4"/>
      <w:lvlJc w:val="left"/>
      <w:pPr>
        <w:ind w:left="28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4" w:tplc="9EAEFCFE">
      <w:start w:val="1"/>
      <w:numFmt w:val="lowerLetter"/>
      <w:lvlText w:val="%5"/>
      <w:lvlJc w:val="left"/>
      <w:pPr>
        <w:ind w:left="360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5" w:tplc="4D948E56">
      <w:start w:val="1"/>
      <w:numFmt w:val="lowerRoman"/>
      <w:lvlText w:val="%6"/>
      <w:lvlJc w:val="left"/>
      <w:pPr>
        <w:ind w:left="43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6" w:tplc="00368A6C">
      <w:start w:val="1"/>
      <w:numFmt w:val="decimal"/>
      <w:lvlText w:val="%7"/>
      <w:lvlJc w:val="left"/>
      <w:pPr>
        <w:ind w:left="50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7" w:tplc="DB50347A">
      <w:start w:val="1"/>
      <w:numFmt w:val="lowerLetter"/>
      <w:lvlText w:val="%8"/>
      <w:lvlJc w:val="left"/>
      <w:pPr>
        <w:ind w:left="57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8" w:tplc="9BDE1ADE">
      <w:start w:val="1"/>
      <w:numFmt w:val="lowerRoman"/>
      <w:lvlText w:val="%9"/>
      <w:lvlJc w:val="left"/>
      <w:pPr>
        <w:ind w:left="64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78F3445"/>
    <w:multiLevelType w:val="hybridMultilevel"/>
    <w:tmpl w:val="FA0A0382"/>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9" w15:restartNumberingAfterBreak="0">
    <w:nsid w:val="37A74154"/>
    <w:multiLevelType w:val="hybridMultilevel"/>
    <w:tmpl w:val="CD302D8A"/>
    <w:lvl w:ilvl="0" w:tplc="5C92BC86">
      <w:start w:val="1"/>
      <w:numFmt w:val="decimal"/>
      <w:lvlText w:val="%1."/>
      <w:lvlJc w:val="left"/>
      <w:pPr>
        <w:ind w:left="3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1" w:tplc="F51E06F0">
      <w:start w:val="1"/>
      <w:numFmt w:val="lowerLetter"/>
      <w:lvlText w:val="%2"/>
      <w:lvlJc w:val="left"/>
      <w:pPr>
        <w:ind w:left="10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2" w:tplc="A9D02942">
      <w:start w:val="1"/>
      <w:numFmt w:val="lowerRoman"/>
      <w:lvlText w:val="%3"/>
      <w:lvlJc w:val="left"/>
      <w:pPr>
        <w:ind w:left="180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3" w:tplc="322C0D62">
      <w:start w:val="1"/>
      <w:numFmt w:val="decimal"/>
      <w:lvlText w:val="%4"/>
      <w:lvlJc w:val="left"/>
      <w:pPr>
        <w:ind w:left="25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4" w:tplc="A83ED244">
      <w:start w:val="1"/>
      <w:numFmt w:val="lowerLetter"/>
      <w:lvlText w:val="%5"/>
      <w:lvlJc w:val="left"/>
      <w:pPr>
        <w:ind w:left="32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5" w:tplc="11ECECA8">
      <w:start w:val="1"/>
      <w:numFmt w:val="lowerRoman"/>
      <w:lvlText w:val="%6"/>
      <w:lvlJc w:val="left"/>
      <w:pPr>
        <w:ind w:left="39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6" w:tplc="8144B0EE">
      <w:start w:val="1"/>
      <w:numFmt w:val="decimal"/>
      <w:lvlText w:val="%7"/>
      <w:lvlJc w:val="left"/>
      <w:pPr>
        <w:ind w:left="46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7" w:tplc="2B2C9CCC">
      <w:start w:val="1"/>
      <w:numFmt w:val="lowerLetter"/>
      <w:lvlText w:val="%8"/>
      <w:lvlJc w:val="left"/>
      <w:pPr>
        <w:ind w:left="540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8" w:tplc="B32E71D0">
      <w:start w:val="1"/>
      <w:numFmt w:val="lowerRoman"/>
      <w:lvlText w:val="%9"/>
      <w:lvlJc w:val="left"/>
      <w:pPr>
        <w:ind w:left="61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0886633"/>
    <w:multiLevelType w:val="hybridMultilevel"/>
    <w:tmpl w:val="1810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712CFB"/>
    <w:multiLevelType w:val="hybridMultilevel"/>
    <w:tmpl w:val="B0647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C4239A"/>
    <w:multiLevelType w:val="hybridMultilevel"/>
    <w:tmpl w:val="EA904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A815A2"/>
    <w:multiLevelType w:val="hybridMultilevel"/>
    <w:tmpl w:val="5A144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422260"/>
    <w:multiLevelType w:val="hybridMultilevel"/>
    <w:tmpl w:val="E55EE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DA2EDB"/>
    <w:multiLevelType w:val="hybridMultilevel"/>
    <w:tmpl w:val="6A7EE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D04FC2"/>
    <w:multiLevelType w:val="hybridMultilevel"/>
    <w:tmpl w:val="307C58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92E62B1"/>
    <w:multiLevelType w:val="hybridMultilevel"/>
    <w:tmpl w:val="8F0C31DC"/>
    <w:lvl w:ilvl="0" w:tplc="FFFFFFFF">
      <w:start w:val="1"/>
      <w:numFmt w:val="lowerRoman"/>
      <w:lvlText w:val="%1."/>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A476B4"/>
    <w:multiLevelType w:val="hybridMultilevel"/>
    <w:tmpl w:val="73564EBC"/>
    <w:lvl w:ilvl="0" w:tplc="F828DBA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23C79F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094FCA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D06B20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64216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6F4FF8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42A79E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B8EEA1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150AF4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739020AE"/>
    <w:multiLevelType w:val="hybridMultilevel"/>
    <w:tmpl w:val="F982817C"/>
    <w:lvl w:ilvl="0" w:tplc="04090001">
      <w:start w:val="1"/>
      <w:numFmt w:val="bullet"/>
      <w:lvlText w:val=""/>
      <w:lvlJc w:val="left"/>
      <w:pPr>
        <w:ind w:left="740" w:hanging="360"/>
      </w:pPr>
      <w:rPr>
        <w:rFonts w:ascii="Symbol" w:hAnsi="Symbol" w:hint="default"/>
      </w:rPr>
    </w:lvl>
    <w:lvl w:ilvl="1" w:tplc="04090003">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0" w15:restartNumberingAfterBreak="0">
    <w:nsid w:val="75AF180A"/>
    <w:multiLevelType w:val="hybridMultilevel"/>
    <w:tmpl w:val="F1CA7D36"/>
    <w:lvl w:ilvl="0" w:tplc="F426EC9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DE2584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F4257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FB87FB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4874E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572540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FC0E0C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940FF0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BBE172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6253C8B"/>
    <w:multiLevelType w:val="hybridMultilevel"/>
    <w:tmpl w:val="C3BA3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17"/>
  </w:num>
  <w:num w:numId="5">
    <w:abstractNumId w:val="16"/>
  </w:num>
  <w:num w:numId="6">
    <w:abstractNumId w:val="4"/>
  </w:num>
  <w:num w:numId="7">
    <w:abstractNumId w:val="13"/>
  </w:num>
  <w:num w:numId="8">
    <w:abstractNumId w:val="1"/>
  </w:num>
  <w:num w:numId="9">
    <w:abstractNumId w:val="12"/>
  </w:num>
  <w:num w:numId="10">
    <w:abstractNumId w:val="15"/>
  </w:num>
  <w:num w:numId="11">
    <w:abstractNumId w:val="0"/>
  </w:num>
  <w:num w:numId="12">
    <w:abstractNumId w:val="20"/>
  </w:num>
  <w:num w:numId="13">
    <w:abstractNumId w:val="5"/>
  </w:num>
  <w:num w:numId="14">
    <w:abstractNumId w:val="9"/>
  </w:num>
  <w:num w:numId="15">
    <w:abstractNumId w:val="18"/>
  </w:num>
  <w:num w:numId="16">
    <w:abstractNumId w:val="19"/>
  </w:num>
  <w:num w:numId="17">
    <w:abstractNumId w:val="8"/>
  </w:num>
  <w:num w:numId="18">
    <w:abstractNumId w:val="11"/>
  </w:num>
  <w:num w:numId="19">
    <w:abstractNumId w:val="10"/>
  </w:num>
  <w:num w:numId="20">
    <w:abstractNumId w:val="3"/>
  </w:num>
  <w:num w:numId="21">
    <w:abstractNumId w:val="21"/>
  </w:num>
  <w:num w:numId="22">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les Exner">
    <w15:presenceInfo w15:providerId="Windows Live" w15:userId="d3a891c9ca86ed28"/>
  </w15:person>
  <w15:person w15:author="Thomas Grieve">
    <w15:presenceInfo w15:providerId="AD" w15:userId="S-1-5-21-1678934891-2332156631-2481959430-2699"/>
  </w15:person>
  <w15:person w15:author="Heather Klein">
    <w15:presenceInfo w15:providerId="Windows Live" w15:userId="2609f9ab-83ee-44e0-9480-bb3073557bb8"/>
  </w15:person>
  <w15:person w15:author="Heather Klein [2]">
    <w15:presenceInfo w15:providerId="AD" w15:userId="S::hklein@pacificcollege.edu::2609f9ab-83ee-44e0-9480-bb3073557b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F3B"/>
    <w:rsid w:val="00000F94"/>
    <w:rsid w:val="000030A0"/>
    <w:rsid w:val="0001089E"/>
    <w:rsid w:val="00010C1C"/>
    <w:rsid w:val="00020E2A"/>
    <w:rsid w:val="00023D74"/>
    <w:rsid w:val="00040626"/>
    <w:rsid w:val="0004408A"/>
    <w:rsid w:val="000704E4"/>
    <w:rsid w:val="000860D1"/>
    <w:rsid w:val="00094E80"/>
    <w:rsid w:val="000B2FEB"/>
    <w:rsid w:val="000C023D"/>
    <w:rsid w:val="001011C8"/>
    <w:rsid w:val="00140E36"/>
    <w:rsid w:val="00166586"/>
    <w:rsid w:val="001758C9"/>
    <w:rsid w:val="00183572"/>
    <w:rsid w:val="001920DE"/>
    <w:rsid w:val="00195D63"/>
    <w:rsid w:val="001A13CA"/>
    <w:rsid w:val="001C308B"/>
    <w:rsid w:val="001D2B6A"/>
    <w:rsid w:val="001E7F3B"/>
    <w:rsid w:val="00204A8D"/>
    <w:rsid w:val="00211124"/>
    <w:rsid w:val="00232E18"/>
    <w:rsid w:val="00237450"/>
    <w:rsid w:val="002618E3"/>
    <w:rsid w:val="00264C60"/>
    <w:rsid w:val="00281E32"/>
    <w:rsid w:val="002A22C5"/>
    <w:rsid w:val="002A22F1"/>
    <w:rsid w:val="002D15F8"/>
    <w:rsid w:val="002E3A3A"/>
    <w:rsid w:val="003143B2"/>
    <w:rsid w:val="00324632"/>
    <w:rsid w:val="00350A93"/>
    <w:rsid w:val="00391372"/>
    <w:rsid w:val="003C46AE"/>
    <w:rsid w:val="003C487E"/>
    <w:rsid w:val="003D03D8"/>
    <w:rsid w:val="00410775"/>
    <w:rsid w:val="004154A2"/>
    <w:rsid w:val="00460F2C"/>
    <w:rsid w:val="00467DAB"/>
    <w:rsid w:val="004820E3"/>
    <w:rsid w:val="00487BAA"/>
    <w:rsid w:val="00494602"/>
    <w:rsid w:val="004977E5"/>
    <w:rsid w:val="004D5677"/>
    <w:rsid w:val="004E6845"/>
    <w:rsid w:val="004F4CB6"/>
    <w:rsid w:val="00507AB1"/>
    <w:rsid w:val="005142BA"/>
    <w:rsid w:val="005529C6"/>
    <w:rsid w:val="0057670B"/>
    <w:rsid w:val="005768D8"/>
    <w:rsid w:val="00577FD2"/>
    <w:rsid w:val="00597840"/>
    <w:rsid w:val="005B48C4"/>
    <w:rsid w:val="005D5BFF"/>
    <w:rsid w:val="005E3892"/>
    <w:rsid w:val="00612486"/>
    <w:rsid w:val="006222B9"/>
    <w:rsid w:val="0063046A"/>
    <w:rsid w:val="00660A0D"/>
    <w:rsid w:val="006A222F"/>
    <w:rsid w:val="006B22DF"/>
    <w:rsid w:val="006D2BB7"/>
    <w:rsid w:val="006D4317"/>
    <w:rsid w:val="006D7BE4"/>
    <w:rsid w:val="0071489B"/>
    <w:rsid w:val="00747284"/>
    <w:rsid w:val="00755622"/>
    <w:rsid w:val="0077040B"/>
    <w:rsid w:val="007B4A72"/>
    <w:rsid w:val="007B78B6"/>
    <w:rsid w:val="007C7947"/>
    <w:rsid w:val="007D5616"/>
    <w:rsid w:val="007E567A"/>
    <w:rsid w:val="007F4EDB"/>
    <w:rsid w:val="007F595E"/>
    <w:rsid w:val="00802798"/>
    <w:rsid w:val="00861C8C"/>
    <w:rsid w:val="00864DB2"/>
    <w:rsid w:val="00880415"/>
    <w:rsid w:val="00882CD5"/>
    <w:rsid w:val="008A18F2"/>
    <w:rsid w:val="008D1CAE"/>
    <w:rsid w:val="008F7B2C"/>
    <w:rsid w:val="00902600"/>
    <w:rsid w:val="009137EE"/>
    <w:rsid w:val="009370BF"/>
    <w:rsid w:val="00952807"/>
    <w:rsid w:val="00957A0C"/>
    <w:rsid w:val="00963D87"/>
    <w:rsid w:val="00974CF2"/>
    <w:rsid w:val="00975DBA"/>
    <w:rsid w:val="009C18F0"/>
    <w:rsid w:val="009F3060"/>
    <w:rsid w:val="00A04BF7"/>
    <w:rsid w:val="00A25AA9"/>
    <w:rsid w:val="00A4084D"/>
    <w:rsid w:val="00A842C2"/>
    <w:rsid w:val="00A9124C"/>
    <w:rsid w:val="00AA794E"/>
    <w:rsid w:val="00AB1CB0"/>
    <w:rsid w:val="00AB45D3"/>
    <w:rsid w:val="00AD0A1A"/>
    <w:rsid w:val="00AD4740"/>
    <w:rsid w:val="00AE4826"/>
    <w:rsid w:val="00AF459E"/>
    <w:rsid w:val="00B17319"/>
    <w:rsid w:val="00B22AC1"/>
    <w:rsid w:val="00B31256"/>
    <w:rsid w:val="00B617C5"/>
    <w:rsid w:val="00B65111"/>
    <w:rsid w:val="00B77210"/>
    <w:rsid w:val="00BB1BF9"/>
    <w:rsid w:val="00BB228F"/>
    <w:rsid w:val="00BB3011"/>
    <w:rsid w:val="00BC748F"/>
    <w:rsid w:val="00BC75D3"/>
    <w:rsid w:val="00C00D93"/>
    <w:rsid w:val="00C23230"/>
    <w:rsid w:val="00C521C7"/>
    <w:rsid w:val="00C5312E"/>
    <w:rsid w:val="00C623FA"/>
    <w:rsid w:val="00C96C50"/>
    <w:rsid w:val="00CA5AA7"/>
    <w:rsid w:val="00CA6EB2"/>
    <w:rsid w:val="00CC37D2"/>
    <w:rsid w:val="00CD76BF"/>
    <w:rsid w:val="00CE6E45"/>
    <w:rsid w:val="00CF5E17"/>
    <w:rsid w:val="00D006D7"/>
    <w:rsid w:val="00D1477D"/>
    <w:rsid w:val="00D345E2"/>
    <w:rsid w:val="00D45963"/>
    <w:rsid w:val="00D67C98"/>
    <w:rsid w:val="00D746C4"/>
    <w:rsid w:val="00D7729C"/>
    <w:rsid w:val="00D95F58"/>
    <w:rsid w:val="00DA575A"/>
    <w:rsid w:val="00DC10A5"/>
    <w:rsid w:val="00DC2078"/>
    <w:rsid w:val="00E04F5E"/>
    <w:rsid w:val="00E438CB"/>
    <w:rsid w:val="00E46DDF"/>
    <w:rsid w:val="00E52FEC"/>
    <w:rsid w:val="00E60C80"/>
    <w:rsid w:val="00E62E7C"/>
    <w:rsid w:val="00E72371"/>
    <w:rsid w:val="00E74428"/>
    <w:rsid w:val="00E87585"/>
    <w:rsid w:val="00E958B8"/>
    <w:rsid w:val="00EE509F"/>
    <w:rsid w:val="00EF3A8A"/>
    <w:rsid w:val="00EF418F"/>
    <w:rsid w:val="00EF46C3"/>
    <w:rsid w:val="00F422C2"/>
    <w:rsid w:val="00F974CC"/>
    <w:rsid w:val="00FC744F"/>
    <w:rsid w:val="00FD0618"/>
    <w:rsid w:val="00FE33C1"/>
    <w:rsid w:val="00FF7798"/>
    <w:rsid w:val="016AA222"/>
    <w:rsid w:val="028CD9CE"/>
    <w:rsid w:val="10C964A3"/>
    <w:rsid w:val="134792FE"/>
    <w:rsid w:val="14CD36D5"/>
    <w:rsid w:val="360F730D"/>
    <w:rsid w:val="3C2FED56"/>
    <w:rsid w:val="428E9146"/>
    <w:rsid w:val="613508C3"/>
    <w:rsid w:val="74C4A940"/>
    <w:rsid w:val="75F5DC18"/>
    <w:rsid w:val="76D3B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C5C00"/>
  <w14:defaultImageDpi w14:val="32767"/>
  <w15:chartTrackingRefBased/>
  <w15:docId w15:val="{72A307DC-C64F-4B81-A957-8E5D1C993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089E"/>
    <w:pPr>
      <w:spacing w:after="114" w:line="251" w:lineRule="auto"/>
      <w:ind w:left="10" w:hanging="10"/>
    </w:pPr>
    <w:rPr>
      <w:rFonts w:ascii="Century Gothic" w:eastAsia="Century Gothic" w:hAnsi="Century Gothic" w:cs="Century Gothic"/>
      <w:color w:val="000000"/>
      <w:sz w:val="20"/>
      <w:szCs w:val="22"/>
    </w:rPr>
  </w:style>
  <w:style w:type="paragraph" w:styleId="Heading1">
    <w:name w:val="heading 1"/>
    <w:next w:val="Normal"/>
    <w:link w:val="Heading1Char"/>
    <w:uiPriority w:val="9"/>
    <w:unhideWhenUsed/>
    <w:qFormat/>
    <w:rsid w:val="0001089E"/>
    <w:pPr>
      <w:keepNext/>
      <w:keepLines/>
      <w:spacing w:line="259" w:lineRule="auto"/>
      <w:ind w:left="10" w:hanging="10"/>
      <w:outlineLvl w:val="0"/>
    </w:pPr>
    <w:rPr>
      <w:rFonts w:ascii="Century Gothic" w:eastAsia="Century Gothic" w:hAnsi="Century Gothic" w:cs="Century Gothic"/>
      <w:b/>
      <w:color w:val="000000"/>
      <w:szCs w:val="22"/>
    </w:rPr>
  </w:style>
  <w:style w:type="paragraph" w:styleId="Heading2">
    <w:name w:val="heading 2"/>
    <w:basedOn w:val="Normal"/>
    <w:next w:val="Normal"/>
    <w:link w:val="Heading2Char"/>
    <w:uiPriority w:val="9"/>
    <w:unhideWhenUsed/>
    <w:qFormat/>
    <w:rsid w:val="000108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089E"/>
    <w:pPr>
      <w:tabs>
        <w:tab w:val="center" w:pos="4680"/>
        <w:tab w:val="right" w:pos="9360"/>
      </w:tabs>
    </w:pPr>
  </w:style>
  <w:style w:type="character" w:customStyle="1" w:styleId="HeaderChar">
    <w:name w:val="Header Char"/>
    <w:basedOn w:val="DefaultParagraphFont"/>
    <w:link w:val="Header"/>
    <w:uiPriority w:val="99"/>
    <w:rsid w:val="0001089E"/>
  </w:style>
  <w:style w:type="paragraph" w:styleId="Footer">
    <w:name w:val="footer"/>
    <w:basedOn w:val="Normal"/>
    <w:link w:val="FooterChar"/>
    <w:uiPriority w:val="99"/>
    <w:unhideWhenUsed/>
    <w:rsid w:val="0001089E"/>
    <w:pPr>
      <w:tabs>
        <w:tab w:val="center" w:pos="4680"/>
        <w:tab w:val="right" w:pos="9360"/>
      </w:tabs>
    </w:pPr>
  </w:style>
  <w:style w:type="character" w:customStyle="1" w:styleId="FooterChar">
    <w:name w:val="Footer Char"/>
    <w:basedOn w:val="DefaultParagraphFont"/>
    <w:link w:val="Footer"/>
    <w:uiPriority w:val="99"/>
    <w:rsid w:val="0001089E"/>
  </w:style>
  <w:style w:type="character" w:customStyle="1" w:styleId="Heading1Char">
    <w:name w:val="Heading 1 Char"/>
    <w:basedOn w:val="DefaultParagraphFont"/>
    <w:link w:val="Heading1"/>
    <w:rsid w:val="0001089E"/>
    <w:rPr>
      <w:rFonts w:ascii="Century Gothic" w:eastAsia="Century Gothic" w:hAnsi="Century Gothic" w:cs="Century Gothic"/>
      <w:b/>
      <w:color w:val="000000"/>
      <w:szCs w:val="22"/>
    </w:rPr>
  </w:style>
  <w:style w:type="table" w:customStyle="1" w:styleId="TableGrid1">
    <w:name w:val="Table Grid1"/>
    <w:rsid w:val="0001089E"/>
    <w:rPr>
      <w:rFonts w:eastAsiaTheme="minorEastAsia"/>
      <w:sz w:val="22"/>
      <w:szCs w:val="22"/>
    </w:rPr>
    <w:tblPr>
      <w:tblCellMar>
        <w:top w:w="0" w:type="dxa"/>
        <w:left w:w="0" w:type="dxa"/>
        <w:bottom w:w="0" w:type="dxa"/>
        <w:right w:w="0" w:type="dxa"/>
      </w:tblCellMar>
    </w:tblPr>
  </w:style>
  <w:style w:type="paragraph" w:styleId="ListParagraph">
    <w:name w:val="List Paragraph"/>
    <w:basedOn w:val="Normal"/>
    <w:uiPriority w:val="34"/>
    <w:qFormat/>
    <w:rsid w:val="0001089E"/>
    <w:pPr>
      <w:ind w:left="720"/>
      <w:contextualSpacing/>
    </w:pPr>
  </w:style>
  <w:style w:type="character" w:customStyle="1" w:styleId="Heading2Char">
    <w:name w:val="Heading 2 Char"/>
    <w:basedOn w:val="DefaultParagraphFont"/>
    <w:link w:val="Heading2"/>
    <w:uiPriority w:val="9"/>
    <w:rsid w:val="0001089E"/>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rsid w:val="0001089E"/>
    <w:pPr>
      <w:spacing w:after="120" w:line="240" w:lineRule="auto"/>
      <w:ind w:left="0" w:firstLine="0"/>
    </w:pPr>
    <w:rPr>
      <w:rFonts w:asciiTheme="minorHAnsi" w:eastAsiaTheme="minorEastAsia" w:hAnsiTheme="minorHAnsi" w:cstheme="minorBidi"/>
      <w:color w:val="auto"/>
    </w:rPr>
  </w:style>
  <w:style w:type="character" w:customStyle="1" w:styleId="BodyTextChar">
    <w:name w:val="Body Text Char"/>
    <w:basedOn w:val="DefaultParagraphFont"/>
    <w:link w:val="BodyText"/>
    <w:rsid w:val="0001089E"/>
    <w:rPr>
      <w:rFonts w:eastAsiaTheme="minorEastAsia"/>
      <w:sz w:val="20"/>
      <w:szCs w:val="22"/>
    </w:rPr>
  </w:style>
  <w:style w:type="character" w:styleId="PageNumber">
    <w:name w:val="page number"/>
    <w:basedOn w:val="DefaultParagraphFont"/>
    <w:uiPriority w:val="99"/>
    <w:semiHidden/>
    <w:unhideWhenUsed/>
    <w:rsid w:val="003C487E"/>
  </w:style>
  <w:style w:type="paragraph" w:styleId="Revision">
    <w:name w:val="Revision"/>
    <w:hidden/>
    <w:uiPriority w:val="99"/>
    <w:semiHidden/>
    <w:rsid w:val="005529C6"/>
    <w:rPr>
      <w:rFonts w:ascii="Century Gothic" w:eastAsia="Century Gothic" w:hAnsi="Century Gothic" w:cs="Century Gothic"/>
      <w:color w:val="000000"/>
      <w:sz w:val="20"/>
      <w:szCs w:val="22"/>
    </w:rPr>
  </w:style>
  <w:style w:type="character" w:styleId="CommentReference">
    <w:name w:val="annotation reference"/>
    <w:basedOn w:val="DefaultParagraphFont"/>
    <w:uiPriority w:val="99"/>
    <w:semiHidden/>
    <w:unhideWhenUsed/>
    <w:rsid w:val="005529C6"/>
    <w:rPr>
      <w:sz w:val="16"/>
      <w:szCs w:val="16"/>
    </w:rPr>
  </w:style>
  <w:style w:type="paragraph" w:styleId="CommentText">
    <w:name w:val="annotation text"/>
    <w:basedOn w:val="Normal"/>
    <w:link w:val="CommentTextChar"/>
    <w:uiPriority w:val="99"/>
    <w:semiHidden/>
    <w:unhideWhenUsed/>
    <w:rsid w:val="005529C6"/>
    <w:pPr>
      <w:spacing w:line="240" w:lineRule="auto"/>
    </w:pPr>
    <w:rPr>
      <w:szCs w:val="20"/>
    </w:rPr>
  </w:style>
  <w:style w:type="character" w:customStyle="1" w:styleId="CommentTextChar">
    <w:name w:val="Comment Text Char"/>
    <w:basedOn w:val="DefaultParagraphFont"/>
    <w:link w:val="CommentText"/>
    <w:uiPriority w:val="99"/>
    <w:semiHidden/>
    <w:rsid w:val="005529C6"/>
    <w:rPr>
      <w:rFonts w:ascii="Century Gothic" w:eastAsia="Century Gothic" w:hAnsi="Century Gothic" w:cs="Century Gothic"/>
      <w:color w:val="000000"/>
      <w:sz w:val="20"/>
      <w:szCs w:val="20"/>
    </w:rPr>
  </w:style>
  <w:style w:type="paragraph" w:styleId="CommentSubject">
    <w:name w:val="annotation subject"/>
    <w:basedOn w:val="CommentText"/>
    <w:next w:val="CommentText"/>
    <w:link w:val="CommentSubjectChar"/>
    <w:uiPriority w:val="99"/>
    <w:semiHidden/>
    <w:unhideWhenUsed/>
    <w:rsid w:val="005529C6"/>
    <w:rPr>
      <w:b/>
      <w:bCs/>
    </w:rPr>
  </w:style>
  <w:style w:type="character" w:customStyle="1" w:styleId="CommentSubjectChar">
    <w:name w:val="Comment Subject Char"/>
    <w:basedOn w:val="CommentTextChar"/>
    <w:link w:val="CommentSubject"/>
    <w:uiPriority w:val="99"/>
    <w:semiHidden/>
    <w:rsid w:val="005529C6"/>
    <w:rPr>
      <w:rFonts w:ascii="Century Gothic" w:eastAsia="Century Gothic" w:hAnsi="Century Gothic" w:cs="Century Gothic"/>
      <w:b/>
      <w:bCs/>
      <w:color w:val="000000"/>
      <w:sz w:val="20"/>
      <w:szCs w:val="20"/>
    </w:rPr>
  </w:style>
  <w:style w:type="paragraph" w:styleId="BalloonText">
    <w:name w:val="Balloon Text"/>
    <w:basedOn w:val="Normal"/>
    <w:link w:val="BalloonTextChar"/>
    <w:uiPriority w:val="99"/>
    <w:semiHidden/>
    <w:unhideWhenUsed/>
    <w:rsid w:val="005529C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29C6"/>
    <w:rPr>
      <w:rFonts w:ascii="Times New Roman" w:eastAsia="Century Gothic" w:hAnsi="Times New Roman" w:cs="Times New Roman"/>
      <w:color w:val="000000"/>
      <w:sz w:val="18"/>
      <w:szCs w:val="18"/>
    </w:rPr>
  </w:style>
  <w:style w:type="paragraph" w:customStyle="1" w:styleId="ContactDetails">
    <w:name w:val="Contact Details"/>
    <w:basedOn w:val="Normal"/>
    <w:rsid w:val="001C308B"/>
    <w:pPr>
      <w:spacing w:after="0" w:line="240" w:lineRule="auto"/>
      <w:ind w:left="0" w:firstLine="0"/>
    </w:pPr>
    <w:rPr>
      <w:rFonts w:asciiTheme="minorHAnsi" w:eastAsiaTheme="minorEastAsia" w:hAnsiTheme="minorHAnsi" w:cstheme="minorBidi"/>
      <w:b/>
      <w:color w:val="auto"/>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les%20Exner\source\repos\Syllabus%20Generator\Syllabus%20Generator\bin\Debug\Template%20CL830%20AIPC%20Grieve%20Winter%20201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A1605EC655440B9A2E9A89D053A3C67"/>
        <w:category>
          <w:name w:val="General"/>
          <w:gallery w:val="placeholder"/>
        </w:category>
        <w:types>
          <w:type w:val="bbPlcHdr"/>
        </w:types>
        <w:behaviors>
          <w:behavior w:val="content"/>
        </w:behaviors>
        <w:guid w:val="{DE25EB48-048E-45A6-A3CF-0E1484CE0A8E}"/>
      </w:docPartPr>
      <w:docPartBody>
        <w:p w:rsidR="00000000" w:rsidRDefault="0045408F">
          <w:pPr>
            <w:pStyle w:val="2A1605EC655440B9A2E9A89D053A3C67"/>
          </w:pPr>
          <w:r>
            <w:t>Aliquam dapibus.</w:t>
          </w:r>
        </w:p>
      </w:docPartBody>
    </w:docPart>
    <w:docPart>
      <w:docPartPr>
        <w:name w:val="69A024987D10421CB694D86314B7BAC2"/>
        <w:category>
          <w:name w:val="General"/>
          <w:gallery w:val="placeholder"/>
        </w:category>
        <w:types>
          <w:type w:val="bbPlcHdr"/>
        </w:types>
        <w:behaviors>
          <w:behavior w:val="content"/>
        </w:behaviors>
        <w:guid w:val="{F215DA43-D200-47DC-A151-19E6FDE078D8}"/>
      </w:docPartPr>
      <w:docPartBody>
        <w:p w:rsidR="00000000" w:rsidRDefault="0045408F">
          <w:pPr>
            <w:pStyle w:val="69A024987D10421CB694D86314B7BAC2"/>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AA7AA2B83CC3439AB4BF1AEEAE1747FF"/>
        <w:category>
          <w:name w:val="General"/>
          <w:gallery w:val="placeholder"/>
        </w:category>
        <w:types>
          <w:type w:val="bbPlcHdr"/>
        </w:types>
        <w:behaviors>
          <w:behavior w:val="content"/>
        </w:behaviors>
        <w:guid w:val="{07742CA6-B495-43C9-BCDB-CBD7170FEDB2}"/>
      </w:docPartPr>
      <w:docPartBody>
        <w:p w:rsidR="00000000" w:rsidRDefault="0045408F">
          <w:pPr>
            <w:pStyle w:val="AA7AA2B83CC3439AB4BF1AEEAE1747FF"/>
          </w:pPr>
          <w:r>
            <w:t>Aliquam dapibus.</w:t>
          </w:r>
        </w:p>
      </w:docPartBody>
    </w:docPart>
    <w:docPart>
      <w:docPartPr>
        <w:name w:val="900BA667775147F58EE58042B9F403F4"/>
        <w:category>
          <w:name w:val="General"/>
          <w:gallery w:val="placeholder"/>
        </w:category>
        <w:types>
          <w:type w:val="bbPlcHdr"/>
        </w:types>
        <w:behaviors>
          <w:behavior w:val="content"/>
        </w:behaviors>
        <w:guid w:val="{C1C73908-68E0-4591-A7F2-3BA2732A19F7}"/>
      </w:docPartPr>
      <w:docPartBody>
        <w:p w:rsidR="00000000" w:rsidRDefault="0045408F">
          <w:pPr>
            <w:pStyle w:val="900BA667775147F58EE58042B9F403F4"/>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entury Gothic,,DengXian">
    <w:altName w:val="Century Gothic"/>
    <w:panose1 w:val="00000000000000000000"/>
    <w:charset w:val="00"/>
    <w:family w:val="roman"/>
    <w:notTrueType/>
    <w:pitch w:val="default"/>
  </w:font>
  <w:font w:name="Times New Roman,DengXian">
    <w:altName w:val="Times New Roman"/>
    <w:charset w:val="00"/>
    <w:family w:val="auto"/>
    <w:pitch w:val="variable"/>
    <w:sig w:usb0="E00002FF" w:usb1="5000205A"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1605EC655440B9A2E9A89D053A3C67">
    <w:name w:val="2A1605EC655440B9A2E9A89D053A3C67"/>
  </w:style>
  <w:style w:type="paragraph" w:customStyle="1" w:styleId="69A024987D10421CB694D86314B7BAC2">
    <w:name w:val="69A024987D10421CB694D86314B7BAC2"/>
  </w:style>
  <w:style w:type="paragraph" w:customStyle="1" w:styleId="AA7AA2B83CC3439AB4BF1AEEAE1747FF">
    <w:name w:val="AA7AA2B83CC3439AB4BF1AEEAE1747FF"/>
  </w:style>
  <w:style w:type="paragraph" w:customStyle="1" w:styleId="900BA667775147F58EE58042B9F403F4">
    <w:name w:val="900BA667775147F58EE58042B9F403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EC43BEE6376D4B98686A034D2931A5" ma:contentTypeVersion="2" ma:contentTypeDescription="Create a new document." ma:contentTypeScope="" ma:versionID="1bd3e8fc8bb0106b9cbe77c42d6b4823">
  <xsd:schema xmlns:xsd="http://www.w3.org/2001/XMLSchema" xmlns:xs="http://www.w3.org/2001/XMLSchema" xmlns:p="http://schemas.microsoft.com/office/2006/metadata/properties" xmlns:ns2="b3a2de4e-b5cb-419d-9300-4df2bed18abb" targetNamespace="http://schemas.microsoft.com/office/2006/metadata/properties" ma:root="true" ma:fieldsID="911a38f6fcd3ffdd54bb9869cf88663c" ns2:_="">
    <xsd:import namespace="b3a2de4e-b5cb-419d-9300-4df2bed18ab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a2de4e-b5cb-419d-9300-4df2bed18a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EA6EAE-1E8B-4D5F-A692-1ED3EEE2A67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D3E8C3-99BD-41AB-B0C7-DA64AE1316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a2de4e-b5cb-419d-9300-4df2bed18a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9BDBC0-4A18-4606-B8C6-A5C6DAAC87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Template CL830 AIPC Grieve Winter 2019.dotx</Template>
  <TotalTime>0</TotalTime>
  <Pages>11</Pages>
  <Words>4387</Words>
  <Characters>25011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Exner</dc:creator>
  <cp:keywords/>
  <dc:description/>
  <cp:lastModifiedBy>Miles Exner</cp:lastModifiedBy>
  <cp:revision>2</cp:revision>
  <cp:lastPrinted>2018-02-12T22:02:00Z</cp:lastPrinted>
  <dcterms:created xsi:type="dcterms:W3CDTF">2018-11-14T21:33:00Z</dcterms:created>
  <dcterms:modified xsi:type="dcterms:W3CDTF">2018-11-14T21:33:00Z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0x010100A3EC43BEE6376D4B98686A034D2931A5</vt:lpwstr>
  </property>
  <property fmtid="{D5CDD505-2E9C-101B-9397-08002B2CF9AE}" pid="3" name="Order">
    <vt:r8>9100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