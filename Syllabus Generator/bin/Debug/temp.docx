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D46" w:rsidRDefault="00BE0D46" w:rsidP="00BE0D46">
      <w:bookmarkStart w:id="0" w:name="_GoBack"/>
      <w:bookmarkEnd w:id="0"/>
      <w:r>
        <w:t>&lt;CourseFullName&gt;</w:t>
      </w:r>
    </w:p>
    <w:p w:rsidR="00BE0D46" w:rsidRDefault="00BE0D46" w:rsidP="00BE0D46">
      <w:r>
        <w:t>&lt;CourseShortName&gt;</w:t>
      </w:r>
    </w:p>
    <w:p w:rsidR="006640E5" w:rsidRPr="00BE0D46" w:rsidRDefault="006640E5" w:rsidP="00BE0D46"/>
    <w:sectPr w:rsidR="006640E5" w:rsidRPr="00BE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9F"/>
    <w:rsid w:val="00282A7E"/>
    <w:rsid w:val="003E669F"/>
    <w:rsid w:val="006640E5"/>
    <w:rsid w:val="006B5B90"/>
    <w:rsid w:val="0077427F"/>
    <w:rsid w:val="00BE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4BCE"/>
  <w15:chartTrackingRefBased/>
  <w15:docId w15:val="{D4C6F88D-2EF0-41FF-ACD6-F3609D19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D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s%20Exner\source\repos\Syllabus%20Generator\Syllabus%20Generator\bin\Debug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Exner</dc:creator>
  <cp:keywords/>
  <dc:description/>
  <cp:lastModifiedBy>Miles Exner</cp:lastModifiedBy>
  <cp:revision>1</cp:revision>
  <dcterms:created xsi:type="dcterms:W3CDTF">2018-09-24T00:08:00Z</dcterms:created>
  <dcterms:modified xsi:type="dcterms:W3CDTF">2018-09-24T00:08:00Z</dcterms:modified>
</cp:coreProperties>
</file>